
<file path=[Content_Types].xml><?xml version="1.0" encoding="utf-8"?>
<Types xmlns="http://schemas.openxmlformats.org/package/2006/content-types">
  <Default Extension="bin" ContentType="application/vnd.ms-office.activeX"/>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1859" w:rsidRPr="00D81859" w:rsidRDefault="00D81859" w:rsidP="00D8185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81859">
        <w:rPr>
          <w:rFonts w:ascii="Times New Roman" w:eastAsia="Times New Roman" w:hAnsi="Times New Roman" w:cs="Times New Roman"/>
          <w:b/>
          <w:bCs/>
          <w:kern w:val="36"/>
          <w:sz w:val="48"/>
          <w:szCs w:val="48"/>
        </w:rPr>
        <w:fldChar w:fldCharType="begin"/>
      </w:r>
      <w:r w:rsidRPr="00D81859">
        <w:rPr>
          <w:rFonts w:ascii="Times New Roman" w:eastAsia="Times New Roman" w:hAnsi="Times New Roman" w:cs="Times New Roman"/>
          <w:b/>
          <w:bCs/>
          <w:kern w:val="36"/>
          <w:sz w:val="48"/>
          <w:szCs w:val="48"/>
        </w:rPr>
        <w:instrText xml:space="preserve"> HYPERLINK "http://career.guru99.com/top-50-linux-interview-questions/" \o "Permanent Link: Top 60 Linux Interview Questions &amp; Answers" </w:instrText>
      </w:r>
      <w:r w:rsidRPr="00D81859">
        <w:rPr>
          <w:rFonts w:ascii="Times New Roman" w:eastAsia="Times New Roman" w:hAnsi="Times New Roman" w:cs="Times New Roman"/>
          <w:b/>
          <w:bCs/>
          <w:kern w:val="36"/>
          <w:sz w:val="48"/>
          <w:szCs w:val="48"/>
        </w:rPr>
        <w:fldChar w:fldCharType="separate"/>
      </w:r>
      <w:r w:rsidRPr="00D81859">
        <w:rPr>
          <w:rFonts w:ascii="Times New Roman" w:eastAsia="Times New Roman" w:hAnsi="Times New Roman" w:cs="Times New Roman"/>
          <w:b/>
          <w:bCs/>
          <w:color w:val="0000FF"/>
          <w:kern w:val="36"/>
          <w:sz w:val="48"/>
          <w:szCs w:val="48"/>
          <w:u w:val="single"/>
        </w:rPr>
        <w:t xml:space="preserve">Top 60 Linux Interview Questions &amp; Answers </w:t>
      </w:r>
      <w:r w:rsidRPr="00D81859">
        <w:rPr>
          <w:rFonts w:ascii="Times New Roman" w:eastAsia="Times New Roman" w:hAnsi="Times New Roman" w:cs="Times New Roman"/>
          <w:b/>
          <w:bCs/>
          <w:kern w:val="36"/>
          <w:sz w:val="48"/>
          <w:szCs w:val="48"/>
        </w:rPr>
        <w:fldChar w:fldCharType="end"/>
      </w:r>
    </w:p>
    <w:p w:rsidR="00D81859" w:rsidRPr="00D81859" w:rsidRDefault="00D81859" w:rsidP="00D81859">
      <w:pPr>
        <w:spacing w:before="100" w:beforeAutospacing="1" w:after="100" w:afterAutospacing="1" w:line="240" w:lineRule="auto"/>
        <w:rPr>
          <w:ins w:id="0" w:author="Unknown"/>
          <w:rFonts w:ascii="Times New Roman" w:eastAsia="Times New Roman" w:hAnsi="Times New Roman" w:cs="Times New Roman"/>
          <w:sz w:val="24"/>
          <w:szCs w:val="24"/>
        </w:rPr>
      </w:pPr>
      <w:ins w:id="1" w:author="Unknown">
        <w:r w:rsidRPr="00D81859">
          <w:rPr>
            <w:rFonts w:ascii="Times New Roman" w:eastAsia="Times New Roman" w:hAnsi="Times New Roman" w:cs="Times New Roman"/>
            <w:b/>
            <w:bCs/>
            <w:sz w:val="24"/>
            <w:szCs w:val="24"/>
          </w:rPr>
          <w:t>1) What is Linux?</w:t>
        </w:r>
      </w:ins>
    </w:p>
    <w:p w:rsidR="00D81859" w:rsidRPr="00D81859" w:rsidRDefault="00D81859" w:rsidP="00D81859">
      <w:pPr>
        <w:spacing w:before="100" w:beforeAutospacing="1" w:after="100" w:afterAutospacing="1" w:line="240" w:lineRule="auto"/>
        <w:rPr>
          <w:ins w:id="2" w:author="Unknown"/>
          <w:rFonts w:ascii="Times New Roman" w:eastAsia="Times New Roman" w:hAnsi="Times New Roman" w:cs="Times New Roman"/>
          <w:sz w:val="24"/>
          <w:szCs w:val="24"/>
        </w:rPr>
      </w:pPr>
      <w:ins w:id="3" w:author="Unknown">
        <w:r w:rsidRPr="00D81859">
          <w:rPr>
            <w:rFonts w:ascii="Times New Roman" w:eastAsia="Times New Roman" w:hAnsi="Times New Roman" w:cs="Times New Roman"/>
            <w:sz w:val="24"/>
            <w:szCs w:val="24"/>
          </w:rPr>
          <w:t xml:space="preserve">Linux is an operating system based on UNIX, and was first introduced by </w:t>
        </w:r>
        <w:proofErr w:type="spellStart"/>
        <w:r w:rsidRPr="00D81859">
          <w:rPr>
            <w:rFonts w:ascii="Times New Roman" w:eastAsia="Times New Roman" w:hAnsi="Times New Roman" w:cs="Times New Roman"/>
            <w:sz w:val="24"/>
            <w:szCs w:val="24"/>
          </w:rPr>
          <w:t>Linus</w:t>
        </w:r>
        <w:proofErr w:type="spellEnd"/>
        <w:r w:rsidRPr="00D81859">
          <w:rPr>
            <w:rFonts w:ascii="Times New Roman" w:eastAsia="Times New Roman" w:hAnsi="Times New Roman" w:cs="Times New Roman"/>
            <w:sz w:val="24"/>
            <w:szCs w:val="24"/>
          </w:rPr>
          <w:t xml:space="preserve"> </w:t>
        </w:r>
        <w:proofErr w:type="spellStart"/>
        <w:r w:rsidRPr="00D81859">
          <w:rPr>
            <w:rFonts w:ascii="Times New Roman" w:eastAsia="Times New Roman" w:hAnsi="Times New Roman" w:cs="Times New Roman"/>
            <w:sz w:val="24"/>
            <w:szCs w:val="24"/>
          </w:rPr>
          <w:t>Torvalds</w:t>
        </w:r>
        <w:proofErr w:type="spellEnd"/>
        <w:r w:rsidRPr="00D81859">
          <w:rPr>
            <w:rFonts w:ascii="Times New Roman" w:eastAsia="Times New Roman" w:hAnsi="Times New Roman" w:cs="Times New Roman"/>
            <w:sz w:val="24"/>
            <w:szCs w:val="24"/>
          </w:rPr>
          <w:t>. It is based on the Linux Kernel, and can run on different hardware platforms manufactured by Intel, MIPS, HP, IBM, SPARC and Motorola. Another popular element in Linux is its mascot, a penguin figure named Tux.</w:t>
        </w:r>
      </w:ins>
    </w:p>
    <w:p w:rsidR="00D81859" w:rsidRPr="00D81859" w:rsidRDefault="00D81859" w:rsidP="00D81859">
      <w:pPr>
        <w:spacing w:before="100" w:beforeAutospacing="1" w:after="100" w:afterAutospacing="1" w:line="240" w:lineRule="auto"/>
        <w:rPr>
          <w:ins w:id="4" w:author="Unknown"/>
          <w:rFonts w:ascii="Times New Roman" w:eastAsia="Times New Roman" w:hAnsi="Times New Roman" w:cs="Times New Roman"/>
          <w:sz w:val="24"/>
          <w:szCs w:val="24"/>
        </w:rPr>
      </w:pPr>
      <w:ins w:id="5" w:author="Unknown">
        <w:r w:rsidRPr="00D81859">
          <w:rPr>
            <w:rFonts w:ascii="Times New Roman" w:eastAsia="Times New Roman" w:hAnsi="Times New Roman" w:cs="Times New Roman"/>
            <w:b/>
            <w:bCs/>
            <w:sz w:val="24"/>
            <w:szCs w:val="24"/>
          </w:rPr>
          <w:t>2) What is the difference between UNIX and LINUX?</w:t>
        </w:r>
      </w:ins>
    </w:p>
    <w:p w:rsidR="00D81859" w:rsidRPr="00D81859" w:rsidRDefault="00D81859" w:rsidP="00D81859">
      <w:pPr>
        <w:spacing w:before="100" w:beforeAutospacing="1" w:after="100" w:afterAutospacing="1" w:line="240" w:lineRule="auto"/>
        <w:rPr>
          <w:ins w:id="6" w:author="Unknown"/>
          <w:rFonts w:ascii="Times New Roman" w:eastAsia="Times New Roman" w:hAnsi="Times New Roman" w:cs="Times New Roman"/>
          <w:sz w:val="24"/>
          <w:szCs w:val="24"/>
        </w:rPr>
      </w:pPr>
      <w:proofErr w:type="gramStart"/>
      <w:ins w:id="7" w:author="Unknown">
        <w:r w:rsidRPr="00D81859">
          <w:rPr>
            <w:rFonts w:ascii="Times New Roman" w:eastAsia="Times New Roman" w:hAnsi="Times New Roman" w:cs="Times New Roman"/>
            <w:sz w:val="24"/>
            <w:szCs w:val="24"/>
          </w:rPr>
          <w:t>Unix</w:t>
        </w:r>
        <w:proofErr w:type="gramEnd"/>
        <w:r w:rsidRPr="00D81859">
          <w:rPr>
            <w:rFonts w:ascii="Times New Roman" w:eastAsia="Times New Roman" w:hAnsi="Times New Roman" w:cs="Times New Roman"/>
            <w:sz w:val="24"/>
            <w:szCs w:val="24"/>
          </w:rPr>
          <w:t xml:space="preserve"> originally began as a propriety operating system from Bell Laboratories, which later on spawned into different commercial versions. On the other hand, Linux is free, open source and intended as a non-propriety operating system for the masses.</w:t>
        </w:r>
      </w:ins>
    </w:p>
    <w:p w:rsidR="00D81859" w:rsidRPr="00D81859" w:rsidRDefault="00D81859" w:rsidP="00D81859">
      <w:pPr>
        <w:spacing w:before="100" w:beforeAutospacing="1" w:after="100" w:afterAutospacing="1" w:line="240" w:lineRule="auto"/>
        <w:rPr>
          <w:ins w:id="8" w:author="Unknown"/>
          <w:rFonts w:ascii="Times New Roman" w:eastAsia="Times New Roman" w:hAnsi="Times New Roman" w:cs="Times New Roman"/>
          <w:sz w:val="24"/>
          <w:szCs w:val="24"/>
        </w:rPr>
      </w:pPr>
      <w:ins w:id="9" w:author="Unknown">
        <w:r w:rsidRPr="00D81859">
          <w:rPr>
            <w:rFonts w:ascii="Times New Roman" w:eastAsia="Times New Roman" w:hAnsi="Times New Roman" w:cs="Times New Roman"/>
            <w:b/>
            <w:bCs/>
            <w:sz w:val="24"/>
            <w:szCs w:val="24"/>
          </w:rPr>
          <w:t>3) What is BASH?</w:t>
        </w:r>
      </w:ins>
    </w:p>
    <w:p w:rsidR="00D81859" w:rsidRPr="00D81859" w:rsidRDefault="00D81859" w:rsidP="00D81859">
      <w:pPr>
        <w:spacing w:before="100" w:beforeAutospacing="1" w:after="100" w:afterAutospacing="1" w:line="240" w:lineRule="auto"/>
        <w:rPr>
          <w:ins w:id="10" w:author="Unknown"/>
          <w:rFonts w:ascii="Times New Roman" w:eastAsia="Times New Roman" w:hAnsi="Times New Roman" w:cs="Times New Roman"/>
          <w:sz w:val="24"/>
          <w:szCs w:val="24"/>
        </w:rPr>
      </w:pPr>
      <w:ins w:id="11" w:author="Unknown">
        <w:r w:rsidRPr="00D81859">
          <w:rPr>
            <w:rFonts w:ascii="Times New Roman" w:eastAsia="Times New Roman" w:hAnsi="Times New Roman" w:cs="Times New Roman"/>
            <w:sz w:val="24"/>
            <w:szCs w:val="24"/>
          </w:rPr>
          <w:t xml:space="preserve">BASH is short for Bourne Again </w:t>
        </w:r>
        <w:proofErr w:type="spellStart"/>
        <w:r w:rsidRPr="00D81859">
          <w:rPr>
            <w:rFonts w:ascii="Times New Roman" w:eastAsia="Times New Roman" w:hAnsi="Times New Roman" w:cs="Times New Roman"/>
            <w:sz w:val="24"/>
            <w:szCs w:val="24"/>
          </w:rPr>
          <w:t>SHell</w:t>
        </w:r>
        <w:proofErr w:type="spellEnd"/>
        <w:r w:rsidRPr="00D81859">
          <w:rPr>
            <w:rFonts w:ascii="Times New Roman" w:eastAsia="Times New Roman" w:hAnsi="Times New Roman" w:cs="Times New Roman"/>
            <w:sz w:val="24"/>
            <w:szCs w:val="24"/>
          </w:rPr>
          <w:t>. It was written by Steve Bourne as a replacement to the original Bourne Shell (represented by /bin/</w:t>
        </w:r>
        <w:proofErr w:type="spellStart"/>
        <w:r w:rsidRPr="00D81859">
          <w:rPr>
            <w:rFonts w:ascii="Times New Roman" w:eastAsia="Times New Roman" w:hAnsi="Times New Roman" w:cs="Times New Roman"/>
            <w:sz w:val="24"/>
            <w:szCs w:val="24"/>
          </w:rPr>
          <w:t>sh</w:t>
        </w:r>
        <w:proofErr w:type="spellEnd"/>
        <w:r w:rsidRPr="00D81859">
          <w:rPr>
            <w:rFonts w:ascii="Times New Roman" w:eastAsia="Times New Roman" w:hAnsi="Times New Roman" w:cs="Times New Roman"/>
            <w:sz w:val="24"/>
            <w:szCs w:val="24"/>
          </w:rPr>
          <w:t>). It combines all the features from the original version of Bourne Shell, plus additional functions to make it easier and more convenient to use. It has since been adapted as the default shell for most systems running Linux.</w:t>
        </w:r>
      </w:ins>
    </w:p>
    <w:p w:rsidR="00D81859" w:rsidRPr="00D81859" w:rsidRDefault="00D81859" w:rsidP="00D81859">
      <w:pPr>
        <w:spacing w:before="100" w:beforeAutospacing="1" w:after="100" w:afterAutospacing="1" w:line="240" w:lineRule="auto"/>
        <w:rPr>
          <w:ins w:id="12" w:author="Unknown"/>
          <w:rFonts w:ascii="Times New Roman" w:eastAsia="Times New Roman" w:hAnsi="Times New Roman" w:cs="Times New Roman"/>
          <w:sz w:val="24"/>
          <w:szCs w:val="24"/>
        </w:rPr>
      </w:pPr>
      <w:ins w:id="13" w:author="Unknown">
        <w:r w:rsidRPr="00D81859">
          <w:rPr>
            <w:rFonts w:ascii="Times New Roman" w:eastAsia="Times New Roman" w:hAnsi="Times New Roman" w:cs="Times New Roman"/>
            <w:b/>
            <w:bCs/>
            <w:sz w:val="24"/>
            <w:szCs w:val="24"/>
          </w:rPr>
          <w:t>4) What is Linux Kernel?</w:t>
        </w:r>
      </w:ins>
    </w:p>
    <w:p w:rsidR="00D81859" w:rsidRPr="00D81859" w:rsidRDefault="00D81859" w:rsidP="00D81859">
      <w:pPr>
        <w:spacing w:before="100" w:beforeAutospacing="1" w:after="100" w:afterAutospacing="1" w:line="240" w:lineRule="auto"/>
        <w:rPr>
          <w:ins w:id="14" w:author="Unknown"/>
          <w:rFonts w:ascii="Times New Roman" w:eastAsia="Times New Roman" w:hAnsi="Times New Roman" w:cs="Times New Roman"/>
          <w:sz w:val="24"/>
          <w:szCs w:val="24"/>
        </w:rPr>
      </w:pPr>
      <w:ins w:id="15" w:author="Unknown">
        <w:r w:rsidRPr="00D81859">
          <w:rPr>
            <w:rFonts w:ascii="Times New Roman" w:eastAsia="Times New Roman" w:hAnsi="Times New Roman" w:cs="Times New Roman"/>
            <w:sz w:val="24"/>
            <w:szCs w:val="24"/>
          </w:rPr>
          <w:t xml:space="preserve">The Linux Kernel is </w:t>
        </w:r>
        <w:proofErr w:type="gramStart"/>
        <w:r w:rsidRPr="00D81859">
          <w:rPr>
            <w:rFonts w:ascii="Times New Roman" w:eastAsia="Times New Roman" w:hAnsi="Times New Roman" w:cs="Times New Roman"/>
            <w:sz w:val="24"/>
            <w:szCs w:val="24"/>
          </w:rPr>
          <w:t>a low</w:t>
        </w:r>
        <w:proofErr w:type="gramEnd"/>
        <w:r w:rsidRPr="00D81859">
          <w:rPr>
            <w:rFonts w:ascii="Times New Roman" w:eastAsia="Times New Roman" w:hAnsi="Times New Roman" w:cs="Times New Roman"/>
            <w:sz w:val="24"/>
            <w:szCs w:val="24"/>
          </w:rPr>
          <w:t>-level systems software whose main role is to manage hardware resources for the user. It is also used to provide an interface for user-level interaction.</w:t>
        </w:r>
      </w:ins>
    </w:p>
    <w:p w:rsidR="00D81859" w:rsidRPr="00D81859" w:rsidRDefault="00D81859" w:rsidP="00D81859">
      <w:pPr>
        <w:spacing w:before="100" w:beforeAutospacing="1" w:after="100" w:afterAutospacing="1" w:line="240" w:lineRule="auto"/>
        <w:rPr>
          <w:ins w:id="16" w:author="Unknown"/>
          <w:rFonts w:ascii="Times New Roman" w:eastAsia="Times New Roman" w:hAnsi="Times New Roman" w:cs="Times New Roman"/>
          <w:sz w:val="24"/>
          <w:szCs w:val="24"/>
        </w:rPr>
      </w:pPr>
      <w:ins w:id="17" w:author="Unknown">
        <w:r w:rsidRPr="00D81859">
          <w:rPr>
            <w:rFonts w:ascii="Times New Roman" w:eastAsia="Times New Roman" w:hAnsi="Times New Roman" w:cs="Times New Roman"/>
            <w:b/>
            <w:bCs/>
            <w:sz w:val="24"/>
            <w:szCs w:val="24"/>
          </w:rPr>
          <w:t>5) What is LILO?</w:t>
        </w:r>
      </w:ins>
    </w:p>
    <w:p w:rsidR="00D81859" w:rsidRPr="00D81859" w:rsidRDefault="00D81859" w:rsidP="00D81859">
      <w:pPr>
        <w:spacing w:before="100" w:beforeAutospacing="1" w:after="100" w:afterAutospacing="1" w:line="240" w:lineRule="auto"/>
        <w:rPr>
          <w:ins w:id="18" w:author="Unknown"/>
          <w:rFonts w:ascii="Times New Roman" w:eastAsia="Times New Roman" w:hAnsi="Times New Roman" w:cs="Times New Roman"/>
          <w:sz w:val="24"/>
          <w:szCs w:val="24"/>
        </w:rPr>
      </w:pPr>
      <w:ins w:id="19" w:author="Unknown">
        <w:r w:rsidRPr="00D81859">
          <w:rPr>
            <w:rFonts w:ascii="Times New Roman" w:eastAsia="Times New Roman" w:hAnsi="Times New Roman" w:cs="Times New Roman"/>
            <w:sz w:val="24"/>
            <w:szCs w:val="24"/>
          </w:rPr>
          <w:t>LILO is a boot loader for Linux. It is used mainly to load the Linux operating system into main memory so that it can begin its operations.</w:t>
        </w:r>
      </w:ins>
    </w:p>
    <w:p w:rsidR="00D81859" w:rsidRPr="00D81859" w:rsidRDefault="00D81859" w:rsidP="00D81859">
      <w:pPr>
        <w:spacing w:before="100" w:beforeAutospacing="1" w:after="100" w:afterAutospacing="1" w:line="240" w:lineRule="auto"/>
        <w:rPr>
          <w:ins w:id="20" w:author="Unknown"/>
          <w:rFonts w:ascii="Times New Roman" w:eastAsia="Times New Roman" w:hAnsi="Times New Roman" w:cs="Times New Roman"/>
          <w:sz w:val="24"/>
          <w:szCs w:val="24"/>
        </w:rPr>
      </w:pPr>
      <w:ins w:id="21" w:author="Unknown">
        <w:r w:rsidRPr="00D81859">
          <w:rPr>
            <w:rFonts w:ascii="Times New Roman" w:eastAsia="Times New Roman" w:hAnsi="Times New Roman" w:cs="Times New Roman"/>
            <w:b/>
            <w:bCs/>
            <w:sz w:val="24"/>
            <w:szCs w:val="24"/>
          </w:rPr>
          <w:t>6) What is a swap space?</w:t>
        </w:r>
      </w:ins>
    </w:p>
    <w:p w:rsidR="00D81859" w:rsidRPr="00D81859" w:rsidRDefault="00D81859" w:rsidP="00D81859">
      <w:pPr>
        <w:spacing w:before="100" w:beforeAutospacing="1" w:after="100" w:afterAutospacing="1" w:line="240" w:lineRule="auto"/>
        <w:rPr>
          <w:ins w:id="22" w:author="Unknown"/>
          <w:rFonts w:ascii="Times New Roman" w:eastAsia="Times New Roman" w:hAnsi="Times New Roman" w:cs="Times New Roman"/>
          <w:sz w:val="24"/>
          <w:szCs w:val="24"/>
        </w:rPr>
      </w:pPr>
      <w:ins w:id="23" w:author="Unknown">
        <w:r w:rsidRPr="00D81859">
          <w:rPr>
            <w:rFonts w:ascii="Times New Roman" w:eastAsia="Times New Roman" w:hAnsi="Times New Roman" w:cs="Times New Roman"/>
            <w:sz w:val="24"/>
            <w:szCs w:val="24"/>
          </w:rPr>
          <w:t>A swap space is a certain amount of space used by Linux to temporarily hold some programs that are running concurrently. This happens when RAM does not have enough memory to hold all programs that are executing.</w:t>
        </w:r>
      </w:ins>
    </w:p>
    <w:p w:rsidR="00D81859" w:rsidRPr="00D81859" w:rsidRDefault="00D81859" w:rsidP="00D81859">
      <w:pPr>
        <w:spacing w:before="100" w:beforeAutospacing="1" w:after="100" w:afterAutospacing="1" w:line="240" w:lineRule="auto"/>
        <w:rPr>
          <w:ins w:id="24" w:author="Unknown"/>
          <w:rFonts w:ascii="Times New Roman" w:eastAsia="Times New Roman" w:hAnsi="Times New Roman" w:cs="Times New Roman"/>
          <w:sz w:val="24"/>
          <w:szCs w:val="24"/>
        </w:rPr>
      </w:pPr>
      <w:ins w:id="25" w:author="Unknown">
        <w:r w:rsidRPr="00D81859">
          <w:rPr>
            <w:rFonts w:ascii="Times New Roman" w:eastAsia="Times New Roman" w:hAnsi="Times New Roman" w:cs="Times New Roman"/>
            <w:b/>
            <w:bCs/>
            <w:sz w:val="24"/>
            <w:szCs w:val="24"/>
          </w:rPr>
          <w:t>7) What is the advantage of open source?</w:t>
        </w:r>
      </w:ins>
    </w:p>
    <w:p w:rsidR="00D81859" w:rsidRPr="00D81859" w:rsidRDefault="00D81859" w:rsidP="00D81859">
      <w:pPr>
        <w:spacing w:after="0" w:line="240" w:lineRule="auto"/>
        <w:rPr>
          <w:ins w:id="26" w:author="Unknown"/>
          <w:rFonts w:ascii="Times New Roman" w:eastAsia="Times New Roman" w:hAnsi="Times New Roman" w:cs="Times New Roman"/>
          <w:sz w:val="24"/>
          <w:szCs w:val="24"/>
        </w:rPr>
      </w:pPr>
      <w:ins w:id="27" w:author="Unknown">
        <w:r w:rsidRPr="00D81859">
          <w:rPr>
            <w:rFonts w:ascii="Times New Roman" w:eastAsia="Times New Roman" w:hAnsi="Times New Roman" w:cs="Times New Roman"/>
            <w:sz w:val="24"/>
            <w:szCs w:val="24"/>
          </w:rPr>
          <w:br w:type="textWrapping" w:clear="all"/>
        </w:r>
      </w:ins>
    </w:p>
    <w:p w:rsidR="00D81859" w:rsidRPr="00D81859" w:rsidRDefault="00D81859" w:rsidP="00D81859">
      <w:pPr>
        <w:spacing w:before="100" w:beforeAutospacing="1" w:after="100" w:afterAutospacing="1" w:line="240" w:lineRule="auto"/>
        <w:rPr>
          <w:ins w:id="28" w:author="Unknown"/>
          <w:rFonts w:ascii="Times New Roman" w:eastAsia="Times New Roman" w:hAnsi="Times New Roman" w:cs="Times New Roman"/>
          <w:sz w:val="24"/>
          <w:szCs w:val="24"/>
        </w:rPr>
      </w:pPr>
      <w:ins w:id="29" w:author="Unknown">
        <w:r w:rsidRPr="00D81859">
          <w:rPr>
            <w:rFonts w:ascii="Times New Roman" w:eastAsia="Times New Roman" w:hAnsi="Times New Roman" w:cs="Times New Roman"/>
            <w:sz w:val="24"/>
            <w:szCs w:val="24"/>
          </w:rPr>
          <w:t xml:space="preserve">Open source allows you to distribute your software, including source codes freely to anyone who is interested. People would then be able to add features and even debug and correct errors that </w:t>
        </w:r>
        <w:r w:rsidRPr="00D81859">
          <w:rPr>
            <w:rFonts w:ascii="Times New Roman" w:eastAsia="Times New Roman" w:hAnsi="Times New Roman" w:cs="Times New Roman"/>
            <w:sz w:val="24"/>
            <w:szCs w:val="24"/>
          </w:rPr>
          <w:lastRenderedPageBreak/>
          <w:t>are in the source code. They can even make it run better, and then redistribute these enhanced source code freely again. This eventually benefits everyone in the community.</w:t>
        </w:r>
      </w:ins>
    </w:p>
    <w:p w:rsidR="00D81859" w:rsidRPr="00D81859" w:rsidRDefault="00D81859" w:rsidP="00D81859">
      <w:pPr>
        <w:spacing w:before="100" w:beforeAutospacing="1" w:after="100" w:afterAutospacing="1" w:line="240" w:lineRule="auto"/>
        <w:rPr>
          <w:ins w:id="30" w:author="Unknown"/>
          <w:rFonts w:ascii="Times New Roman" w:eastAsia="Times New Roman" w:hAnsi="Times New Roman" w:cs="Times New Roman"/>
          <w:sz w:val="24"/>
          <w:szCs w:val="24"/>
        </w:rPr>
      </w:pPr>
      <w:proofErr w:type="gramStart"/>
      <w:ins w:id="31" w:author="Unknown">
        <w:r w:rsidRPr="00D81859">
          <w:rPr>
            <w:rFonts w:ascii="Times New Roman" w:eastAsia="Times New Roman" w:hAnsi="Times New Roman" w:cs="Times New Roman"/>
            <w:b/>
            <w:bCs/>
            <w:sz w:val="24"/>
            <w:szCs w:val="24"/>
          </w:rPr>
          <w:t>8 )</w:t>
        </w:r>
        <w:proofErr w:type="gramEnd"/>
        <w:r w:rsidRPr="00D81859">
          <w:rPr>
            <w:rFonts w:ascii="Times New Roman" w:eastAsia="Times New Roman" w:hAnsi="Times New Roman" w:cs="Times New Roman"/>
            <w:b/>
            <w:bCs/>
            <w:sz w:val="24"/>
            <w:szCs w:val="24"/>
          </w:rPr>
          <w:t xml:space="preserve"> What are the basic components of Linux?</w:t>
        </w:r>
      </w:ins>
    </w:p>
    <w:p w:rsidR="00D81859" w:rsidRPr="00D81859" w:rsidRDefault="00D81859" w:rsidP="00D81859">
      <w:pPr>
        <w:spacing w:before="100" w:beforeAutospacing="1" w:after="100" w:afterAutospacing="1" w:line="240" w:lineRule="auto"/>
        <w:rPr>
          <w:ins w:id="32" w:author="Unknown"/>
          <w:rFonts w:ascii="Times New Roman" w:eastAsia="Times New Roman" w:hAnsi="Times New Roman" w:cs="Times New Roman"/>
          <w:sz w:val="24"/>
          <w:szCs w:val="24"/>
        </w:rPr>
      </w:pPr>
      <w:ins w:id="33" w:author="Unknown">
        <w:r w:rsidRPr="00D81859">
          <w:rPr>
            <w:rFonts w:ascii="Times New Roman" w:eastAsia="Times New Roman" w:hAnsi="Times New Roman" w:cs="Times New Roman"/>
            <w:sz w:val="24"/>
            <w:szCs w:val="24"/>
          </w:rPr>
          <w:t>Just like any other typical operating system, Linux has all of these components: kernel, shells and GUIs, system utilities, and application program. What makes Linux advantageous over other operating system is that every aspect comes with additional features and all codes for these are downloadable for free.</w:t>
        </w:r>
      </w:ins>
    </w:p>
    <w:p w:rsidR="00D81859" w:rsidRPr="00D81859" w:rsidRDefault="00D81859" w:rsidP="00D81859">
      <w:pPr>
        <w:spacing w:before="100" w:beforeAutospacing="1" w:after="100" w:afterAutospacing="1" w:line="240" w:lineRule="auto"/>
        <w:rPr>
          <w:ins w:id="34" w:author="Unknown"/>
          <w:rFonts w:ascii="Times New Roman" w:eastAsia="Times New Roman" w:hAnsi="Times New Roman" w:cs="Times New Roman"/>
          <w:sz w:val="24"/>
          <w:szCs w:val="24"/>
        </w:rPr>
      </w:pPr>
      <w:ins w:id="35" w:author="Unknown">
        <w:r w:rsidRPr="00D81859">
          <w:rPr>
            <w:rFonts w:ascii="Times New Roman" w:eastAsia="Times New Roman" w:hAnsi="Times New Roman" w:cs="Times New Roman"/>
            <w:b/>
            <w:bCs/>
            <w:sz w:val="24"/>
            <w:szCs w:val="24"/>
          </w:rPr>
          <w:t>9) Does it help for a Linux system to have multiple desktop environments installed?</w:t>
        </w:r>
      </w:ins>
    </w:p>
    <w:p w:rsidR="00D81859" w:rsidRPr="00D81859" w:rsidRDefault="00D81859" w:rsidP="00D81859">
      <w:pPr>
        <w:spacing w:before="100" w:beforeAutospacing="1" w:after="100" w:afterAutospacing="1" w:line="240" w:lineRule="auto"/>
        <w:rPr>
          <w:ins w:id="36" w:author="Unknown"/>
          <w:rFonts w:ascii="Times New Roman" w:eastAsia="Times New Roman" w:hAnsi="Times New Roman" w:cs="Times New Roman"/>
          <w:sz w:val="24"/>
          <w:szCs w:val="24"/>
        </w:rPr>
      </w:pPr>
      <w:ins w:id="37" w:author="Unknown">
        <w:r w:rsidRPr="00D81859">
          <w:rPr>
            <w:rFonts w:ascii="Times New Roman" w:eastAsia="Times New Roman" w:hAnsi="Times New Roman" w:cs="Times New Roman"/>
            <w:sz w:val="24"/>
            <w:szCs w:val="24"/>
          </w:rPr>
          <w:t>In general, one desktop environment, like KDE or Gnome, is good enough to operate without issues. It’s all a matter of preference for the user, although the system allows switching from one environment to another. Some programs will work on one environment and not work on the other, so it could also be considered a factor in selecting which environment to use.</w:t>
        </w:r>
      </w:ins>
    </w:p>
    <w:p w:rsidR="00D81859" w:rsidRPr="00D81859" w:rsidRDefault="00D81859" w:rsidP="00D81859">
      <w:pPr>
        <w:spacing w:before="100" w:beforeAutospacing="1" w:after="100" w:afterAutospacing="1" w:line="240" w:lineRule="auto"/>
        <w:rPr>
          <w:ins w:id="38" w:author="Unknown"/>
          <w:rFonts w:ascii="Times New Roman" w:eastAsia="Times New Roman" w:hAnsi="Times New Roman" w:cs="Times New Roman"/>
          <w:sz w:val="24"/>
          <w:szCs w:val="24"/>
        </w:rPr>
      </w:pPr>
      <w:ins w:id="39" w:author="Unknown">
        <w:r w:rsidRPr="00D81859">
          <w:rPr>
            <w:rFonts w:ascii="Times New Roman" w:eastAsia="Times New Roman" w:hAnsi="Times New Roman" w:cs="Times New Roman"/>
            <w:b/>
            <w:bCs/>
            <w:sz w:val="24"/>
            <w:szCs w:val="24"/>
          </w:rPr>
          <w:t>10) What is the basic difference between BASH and DOS?</w:t>
        </w:r>
      </w:ins>
    </w:p>
    <w:p w:rsidR="00D81859" w:rsidRPr="00D81859" w:rsidRDefault="00D81859" w:rsidP="00D81859">
      <w:pPr>
        <w:spacing w:before="100" w:beforeAutospacing="1" w:after="100" w:afterAutospacing="1" w:line="240" w:lineRule="auto"/>
        <w:rPr>
          <w:ins w:id="40" w:author="Unknown"/>
          <w:rFonts w:ascii="Times New Roman" w:eastAsia="Times New Roman" w:hAnsi="Times New Roman" w:cs="Times New Roman"/>
          <w:sz w:val="24"/>
          <w:szCs w:val="24"/>
        </w:rPr>
      </w:pPr>
      <w:ins w:id="41" w:author="Unknown">
        <w:r w:rsidRPr="00D81859">
          <w:rPr>
            <w:rFonts w:ascii="Times New Roman" w:eastAsia="Times New Roman" w:hAnsi="Times New Roman" w:cs="Times New Roman"/>
            <w:sz w:val="24"/>
            <w:szCs w:val="24"/>
          </w:rPr>
          <w:t>The key differences between the BASH and DOS console lies in 3 areas</w:t>
        </w:r>
        <w:proofErr w:type="gramStart"/>
        <w:r w:rsidRPr="00D81859">
          <w:rPr>
            <w:rFonts w:ascii="Times New Roman" w:eastAsia="Times New Roman" w:hAnsi="Times New Roman" w:cs="Times New Roman"/>
            <w:sz w:val="24"/>
            <w:szCs w:val="24"/>
          </w:rPr>
          <w:t>:</w:t>
        </w:r>
        <w:proofErr w:type="gramEnd"/>
        <w:r w:rsidRPr="00D81859">
          <w:rPr>
            <w:rFonts w:ascii="Times New Roman" w:eastAsia="Times New Roman" w:hAnsi="Times New Roman" w:cs="Times New Roman"/>
            <w:sz w:val="24"/>
            <w:szCs w:val="24"/>
          </w:rPr>
          <w:br/>
          <w:t>– BASH commands are case sensitive while DOS commands are not;</w:t>
        </w:r>
        <w:r w:rsidRPr="00D81859">
          <w:rPr>
            <w:rFonts w:ascii="Times New Roman" w:eastAsia="Times New Roman" w:hAnsi="Times New Roman" w:cs="Times New Roman"/>
            <w:sz w:val="24"/>
            <w:szCs w:val="24"/>
          </w:rPr>
          <w:br/>
          <w:t>– under BASH, / character is a directory separator and \ acts as an escape character. Under DOS, / serves as a command argument delimiter and \ is the directory separator</w:t>
        </w:r>
        <w:r w:rsidRPr="00D81859">
          <w:rPr>
            <w:rFonts w:ascii="Times New Roman" w:eastAsia="Times New Roman" w:hAnsi="Times New Roman" w:cs="Times New Roman"/>
            <w:sz w:val="24"/>
            <w:szCs w:val="24"/>
          </w:rPr>
          <w:br/>
          <w:t>– DOS follows a convention in naming files, which is 8 character file name followed by a dot and 3 character for the extension. BASH follows no such convention.</w:t>
        </w:r>
      </w:ins>
    </w:p>
    <w:p w:rsidR="00D81859" w:rsidRPr="00D81859" w:rsidRDefault="00D81859" w:rsidP="00D81859">
      <w:pPr>
        <w:spacing w:before="100" w:beforeAutospacing="1" w:after="100" w:afterAutospacing="1" w:line="240" w:lineRule="auto"/>
        <w:rPr>
          <w:ins w:id="42" w:author="Unknown"/>
          <w:rFonts w:ascii="Times New Roman" w:eastAsia="Times New Roman" w:hAnsi="Times New Roman" w:cs="Times New Roman"/>
          <w:sz w:val="24"/>
          <w:szCs w:val="24"/>
        </w:rPr>
      </w:pPr>
      <w:ins w:id="43" w:author="Unknown">
        <w:r w:rsidRPr="00D81859">
          <w:rPr>
            <w:rFonts w:ascii="Times New Roman" w:eastAsia="Times New Roman" w:hAnsi="Times New Roman" w:cs="Times New Roman"/>
            <w:b/>
            <w:bCs/>
            <w:sz w:val="24"/>
            <w:szCs w:val="24"/>
          </w:rPr>
          <w:t>11) What is the importance of the GNU project?</w:t>
        </w:r>
      </w:ins>
    </w:p>
    <w:p w:rsidR="00D81859" w:rsidRPr="00D81859" w:rsidRDefault="00D81859" w:rsidP="00D81859">
      <w:pPr>
        <w:spacing w:before="100" w:beforeAutospacing="1" w:after="100" w:afterAutospacing="1" w:line="240" w:lineRule="auto"/>
        <w:rPr>
          <w:ins w:id="44" w:author="Unknown"/>
          <w:rFonts w:ascii="Times New Roman" w:eastAsia="Times New Roman" w:hAnsi="Times New Roman" w:cs="Times New Roman"/>
          <w:sz w:val="24"/>
          <w:szCs w:val="24"/>
        </w:rPr>
      </w:pPr>
      <w:ins w:id="45" w:author="Unknown">
        <w:r w:rsidRPr="00D81859">
          <w:rPr>
            <w:rFonts w:ascii="Times New Roman" w:eastAsia="Times New Roman" w:hAnsi="Times New Roman" w:cs="Times New Roman"/>
            <w:sz w:val="24"/>
            <w:szCs w:val="24"/>
          </w:rPr>
          <w:t xml:space="preserve">This so-called </w:t>
        </w:r>
        <w:proofErr w:type="gramStart"/>
        <w:r w:rsidRPr="00D81859">
          <w:rPr>
            <w:rFonts w:ascii="Times New Roman" w:eastAsia="Times New Roman" w:hAnsi="Times New Roman" w:cs="Times New Roman"/>
            <w:sz w:val="24"/>
            <w:szCs w:val="24"/>
          </w:rPr>
          <w:t>Free</w:t>
        </w:r>
        <w:proofErr w:type="gramEnd"/>
        <w:r w:rsidRPr="00D81859">
          <w:rPr>
            <w:rFonts w:ascii="Times New Roman" w:eastAsia="Times New Roman" w:hAnsi="Times New Roman" w:cs="Times New Roman"/>
            <w:sz w:val="24"/>
            <w:szCs w:val="24"/>
          </w:rPr>
          <w:t xml:space="preserve"> software movement allows several advantages, such as the freedom to run programs for any purpose and freedom to study and modify a program to your needs. It also allows you to redistribute copies of </w:t>
        </w:r>
        <w:proofErr w:type="gramStart"/>
        <w:r w:rsidRPr="00D81859">
          <w:rPr>
            <w:rFonts w:ascii="Times New Roman" w:eastAsia="Times New Roman" w:hAnsi="Times New Roman" w:cs="Times New Roman"/>
            <w:sz w:val="24"/>
            <w:szCs w:val="24"/>
          </w:rPr>
          <w:t>a software</w:t>
        </w:r>
        <w:proofErr w:type="gramEnd"/>
        <w:r w:rsidRPr="00D81859">
          <w:rPr>
            <w:rFonts w:ascii="Times New Roman" w:eastAsia="Times New Roman" w:hAnsi="Times New Roman" w:cs="Times New Roman"/>
            <w:sz w:val="24"/>
            <w:szCs w:val="24"/>
          </w:rPr>
          <w:t xml:space="preserve"> to other people, as well as freedom to improve software and have it released to the public.</w:t>
        </w:r>
      </w:ins>
    </w:p>
    <w:p w:rsidR="00D81859" w:rsidRPr="00D81859" w:rsidRDefault="00D81859" w:rsidP="00D81859">
      <w:pPr>
        <w:spacing w:before="100" w:beforeAutospacing="1" w:after="100" w:afterAutospacing="1" w:line="240" w:lineRule="auto"/>
        <w:rPr>
          <w:ins w:id="46" w:author="Unknown"/>
          <w:rFonts w:ascii="Times New Roman" w:eastAsia="Times New Roman" w:hAnsi="Times New Roman" w:cs="Times New Roman"/>
          <w:sz w:val="24"/>
          <w:szCs w:val="24"/>
        </w:rPr>
      </w:pPr>
      <w:ins w:id="47" w:author="Unknown">
        <w:r w:rsidRPr="00D81859">
          <w:rPr>
            <w:rFonts w:ascii="Times New Roman" w:eastAsia="Times New Roman" w:hAnsi="Times New Roman" w:cs="Times New Roman"/>
            <w:b/>
            <w:bCs/>
            <w:sz w:val="24"/>
            <w:szCs w:val="24"/>
          </w:rPr>
          <w:t>12) Describe the root account.</w:t>
        </w:r>
      </w:ins>
    </w:p>
    <w:p w:rsidR="00D81859" w:rsidRPr="00D81859" w:rsidRDefault="00D81859" w:rsidP="00D81859">
      <w:pPr>
        <w:spacing w:before="100" w:beforeAutospacing="1" w:after="100" w:afterAutospacing="1" w:line="240" w:lineRule="auto"/>
        <w:rPr>
          <w:ins w:id="48" w:author="Unknown"/>
          <w:rFonts w:ascii="Times New Roman" w:eastAsia="Times New Roman" w:hAnsi="Times New Roman" w:cs="Times New Roman"/>
          <w:sz w:val="24"/>
          <w:szCs w:val="24"/>
        </w:rPr>
      </w:pPr>
      <w:ins w:id="49" w:author="Unknown">
        <w:r w:rsidRPr="00D81859">
          <w:rPr>
            <w:rFonts w:ascii="Times New Roman" w:eastAsia="Times New Roman" w:hAnsi="Times New Roman" w:cs="Times New Roman"/>
            <w:sz w:val="24"/>
            <w:szCs w:val="24"/>
          </w:rPr>
          <w:t>The root account is like a systems administrator account, and allows you full control of the system. Here you can create and maintain user accounts, assigning different permissions for each account. It is the default account every time you install Linux.</w:t>
        </w:r>
      </w:ins>
    </w:p>
    <w:p w:rsidR="00D81859" w:rsidRPr="00D81859" w:rsidRDefault="00D81859" w:rsidP="00D81859">
      <w:pPr>
        <w:spacing w:before="100" w:beforeAutospacing="1" w:after="100" w:afterAutospacing="1" w:line="240" w:lineRule="auto"/>
        <w:rPr>
          <w:ins w:id="50" w:author="Unknown"/>
          <w:rFonts w:ascii="Times New Roman" w:eastAsia="Times New Roman" w:hAnsi="Times New Roman" w:cs="Times New Roman"/>
          <w:sz w:val="24"/>
          <w:szCs w:val="24"/>
        </w:rPr>
      </w:pPr>
      <w:ins w:id="51" w:author="Unknown">
        <w:r w:rsidRPr="00D81859">
          <w:rPr>
            <w:rFonts w:ascii="Times New Roman" w:eastAsia="Times New Roman" w:hAnsi="Times New Roman" w:cs="Times New Roman"/>
            <w:b/>
            <w:bCs/>
            <w:sz w:val="24"/>
            <w:szCs w:val="24"/>
          </w:rPr>
          <w:t>13) What is CLI?</w:t>
        </w:r>
      </w:ins>
    </w:p>
    <w:p w:rsidR="00D81859" w:rsidRPr="00D81859" w:rsidRDefault="00D81859" w:rsidP="00D81859">
      <w:pPr>
        <w:spacing w:before="100" w:beforeAutospacing="1" w:after="100" w:afterAutospacing="1" w:line="240" w:lineRule="auto"/>
        <w:rPr>
          <w:ins w:id="52" w:author="Unknown"/>
          <w:rFonts w:ascii="Times New Roman" w:eastAsia="Times New Roman" w:hAnsi="Times New Roman" w:cs="Times New Roman"/>
          <w:sz w:val="24"/>
          <w:szCs w:val="24"/>
        </w:rPr>
      </w:pPr>
      <w:ins w:id="53" w:author="Unknown">
        <w:r w:rsidRPr="00D81859">
          <w:rPr>
            <w:rFonts w:ascii="Times New Roman" w:eastAsia="Times New Roman" w:hAnsi="Times New Roman" w:cs="Times New Roman"/>
            <w:sz w:val="24"/>
            <w:szCs w:val="24"/>
          </w:rPr>
          <w:t>CLI is short for Command Line Interface. This interface allows user to type declarative commands to instruct the computer to perform operations. CLI offers an advantage in that there is greater flexibility. However, other users who are already accustom with using GUI find it difficult to remember commands including attributes that come with it.</w:t>
        </w:r>
      </w:ins>
    </w:p>
    <w:p w:rsidR="00D81859" w:rsidRPr="00D81859" w:rsidRDefault="00D81859" w:rsidP="00D81859">
      <w:pPr>
        <w:spacing w:before="100" w:beforeAutospacing="1" w:after="100" w:afterAutospacing="1" w:line="240" w:lineRule="auto"/>
        <w:rPr>
          <w:ins w:id="54" w:author="Unknown"/>
          <w:rFonts w:ascii="Times New Roman" w:eastAsia="Times New Roman" w:hAnsi="Times New Roman" w:cs="Times New Roman"/>
          <w:sz w:val="24"/>
          <w:szCs w:val="24"/>
        </w:rPr>
      </w:pPr>
      <w:ins w:id="55" w:author="Unknown">
        <w:r w:rsidRPr="00D81859">
          <w:rPr>
            <w:rFonts w:ascii="Times New Roman" w:eastAsia="Times New Roman" w:hAnsi="Times New Roman" w:cs="Times New Roman"/>
            <w:b/>
            <w:bCs/>
            <w:sz w:val="24"/>
            <w:szCs w:val="24"/>
          </w:rPr>
          <w:lastRenderedPageBreak/>
          <w:t>14) What is GUI?</w:t>
        </w:r>
      </w:ins>
    </w:p>
    <w:p w:rsidR="00D81859" w:rsidRPr="00D81859" w:rsidRDefault="00D81859" w:rsidP="00D81859">
      <w:pPr>
        <w:spacing w:before="100" w:beforeAutospacing="1" w:after="100" w:afterAutospacing="1" w:line="240" w:lineRule="auto"/>
        <w:rPr>
          <w:ins w:id="56" w:author="Unknown"/>
          <w:rFonts w:ascii="Times New Roman" w:eastAsia="Times New Roman" w:hAnsi="Times New Roman" w:cs="Times New Roman"/>
          <w:sz w:val="24"/>
          <w:szCs w:val="24"/>
        </w:rPr>
      </w:pPr>
      <w:ins w:id="57" w:author="Unknown">
        <w:r w:rsidRPr="00D81859">
          <w:rPr>
            <w:rFonts w:ascii="Times New Roman" w:eastAsia="Times New Roman" w:hAnsi="Times New Roman" w:cs="Times New Roman"/>
            <w:sz w:val="24"/>
            <w:szCs w:val="24"/>
          </w:rPr>
          <w:t>GUI, or Graphical User Interface, makes use of images and icons that users click and manipulate as a way of communicating with the computer. Instead of having to remember and type commands, the use of graphical elements makes it easier to interact with the system, as well as adding more attraction through images, icons and colors.</w:t>
        </w:r>
      </w:ins>
    </w:p>
    <w:p w:rsidR="00D81859" w:rsidRPr="00D81859" w:rsidRDefault="00D81859" w:rsidP="00D81859">
      <w:pPr>
        <w:spacing w:before="100" w:beforeAutospacing="1" w:after="100" w:afterAutospacing="1" w:line="240" w:lineRule="auto"/>
        <w:rPr>
          <w:ins w:id="58" w:author="Unknown"/>
          <w:rFonts w:ascii="Times New Roman" w:eastAsia="Times New Roman" w:hAnsi="Times New Roman" w:cs="Times New Roman"/>
          <w:sz w:val="24"/>
          <w:szCs w:val="24"/>
        </w:rPr>
      </w:pPr>
      <w:ins w:id="59" w:author="Unknown">
        <w:r w:rsidRPr="00D81859">
          <w:rPr>
            <w:rFonts w:ascii="Times New Roman" w:eastAsia="Times New Roman" w:hAnsi="Times New Roman" w:cs="Times New Roman"/>
            <w:b/>
            <w:bCs/>
            <w:sz w:val="24"/>
            <w:szCs w:val="24"/>
          </w:rPr>
          <w:t>15) How do you open a command prompt when issuing a command?</w:t>
        </w:r>
      </w:ins>
    </w:p>
    <w:p w:rsidR="00D81859" w:rsidRPr="00D81859" w:rsidRDefault="00D81859" w:rsidP="00D81859">
      <w:pPr>
        <w:spacing w:before="100" w:beforeAutospacing="1" w:after="100" w:afterAutospacing="1" w:line="240" w:lineRule="auto"/>
        <w:rPr>
          <w:ins w:id="60" w:author="Unknown"/>
          <w:rFonts w:ascii="Times New Roman" w:eastAsia="Times New Roman" w:hAnsi="Times New Roman" w:cs="Times New Roman"/>
          <w:sz w:val="24"/>
          <w:szCs w:val="24"/>
        </w:rPr>
      </w:pPr>
      <w:ins w:id="61" w:author="Unknown">
        <w:r w:rsidRPr="00D81859">
          <w:rPr>
            <w:rFonts w:ascii="Times New Roman" w:eastAsia="Times New Roman" w:hAnsi="Times New Roman" w:cs="Times New Roman"/>
            <w:sz w:val="24"/>
            <w:szCs w:val="24"/>
          </w:rPr>
          <w:t>To open the default shell (which is where the command prompt can be found)</w:t>
        </w:r>
        <w:proofErr w:type="gramStart"/>
        <w:r w:rsidRPr="00D81859">
          <w:rPr>
            <w:rFonts w:ascii="Times New Roman" w:eastAsia="Times New Roman" w:hAnsi="Times New Roman" w:cs="Times New Roman"/>
            <w:sz w:val="24"/>
            <w:szCs w:val="24"/>
          </w:rPr>
          <w:t>,</w:t>
        </w:r>
        <w:proofErr w:type="gramEnd"/>
        <w:r w:rsidRPr="00D81859">
          <w:rPr>
            <w:rFonts w:ascii="Times New Roman" w:eastAsia="Times New Roman" w:hAnsi="Times New Roman" w:cs="Times New Roman"/>
            <w:sz w:val="24"/>
            <w:szCs w:val="24"/>
          </w:rPr>
          <w:t xml:space="preserve"> press Ctrl-Alt-F1. This will provide a command line interface (CLI) from which you can run commands as needed.</w:t>
        </w:r>
      </w:ins>
    </w:p>
    <w:p w:rsidR="00D81859" w:rsidRPr="00D81859" w:rsidRDefault="00D81859" w:rsidP="00D81859">
      <w:pPr>
        <w:spacing w:before="100" w:beforeAutospacing="1" w:after="100" w:afterAutospacing="1" w:line="240" w:lineRule="auto"/>
        <w:rPr>
          <w:ins w:id="62" w:author="Unknown"/>
          <w:rFonts w:ascii="Times New Roman" w:eastAsia="Times New Roman" w:hAnsi="Times New Roman" w:cs="Times New Roman"/>
          <w:sz w:val="24"/>
          <w:szCs w:val="24"/>
        </w:rPr>
      </w:pPr>
      <w:ins w:id="63" w:author="Unknown">
        <w:r w:rsidRPr="00D81859">
          <w:rPr>
            <w:rFonts w:ascii="Times New Roman" w:eastAsia="Times New Roman" w:hAnsi="Times New Roman" w:cs="Times New Roman"/>
            <w:b/>
            <w:bCs/>
            <w:sz w:val="24"/>
            <w:szCs w:val="24"/>
          </w:rPr>
          <w:t>16) How can you find out how much memory Linux is using?</w:t>
        </w:r>
      </w:ins>
    </w:p>
    <w:p w:rsidR="00D81859" w:rsidRPr="00D81859" w:rsidRDefault="00D81859" w:rsidP="00D81859">
      <w:pPr>
        <w:spacing w:before="100" w:beforeAutospacing="1" w:after="100" w:afterAutospacing="1" w:line="240" w:lineRule="auto"/>
        <w:rPr>
          <w:ins w:id="64" w:author="Unknown"/>
          <w:rFonts w:ascii="Times New Roman" w:eastAsia="Times New Roman" w:hAnsi="Times New Roman" w:cs="Times New Roman"/>
          <w:sz w:val="24"/>
          <w:szCs w:val="24"/>
        </w:rPr>
      </w:pPr>
      <w:ins w:id="65" w:author="Unknown">
        <w:r w:rsidRPr="00D81859">
          <w:rPr>
            <w:rFonts w:ascii="Times New Roman" w:eastAsia="Times New Roman" w:hAnsi="Times New Roman" w:cs="Times New Roman"/>
            <w:sz w:val="24"/>
            <w:szCs w:val="24"/>
          </w:rPr>
          <w:t>From a command shell, use the “concatenate” command: cat /proc/</w:t>
        </w:r>
        <w:proofErr w:type="spellStart"/>
        <w:r w:rsidRPr="00D81859">
          <w:rPr>
            <w:rFonts w:ascii="Times New Roman" w:eastAsia="Times New Roman" w:hAnsi="Times New Roman" w:cs="Times New Roman"/>
            <w:sz w:val="24"/>
            <w:szCs w:val="24"/>
          </w:rPr>
          <w:t>meminfo</w:t>
        </w:r>
        <w:proofErr w:type="spellEnd"/>
        <w:r w:rsidRPr="00D81859">
          <w:rPr>
            <w:rFonts w:ascii="Times New Roman" w:eastAsia="Times New Roman" w:hAnsi="Times New Roman" w:cs="Times New Roman"/>
            <w:sz w:val="24"/>
            <w:szCs w:val="24"/>
          </w:rPr>
          <w:t xml:space="preserve"> for memory usage information. You should see a line starting something like: </w:t>
        </w:r>
        <w:proofErr w:type="spellStart"/>
        <w:r w:rsidRPr="00D81859">
          <w:rPr>
            <w:rFonts w:ascii="Times New Roman" w:eastAsia="Times New Roman" w:hAnsi="Times New Roman" w:cs="Times New Roman"/>
            <w:sz w:val="24"/>
            <w:szCs w:val="24"/>
          </w:rPr>
          <w:t>Mem</w:t>
        </w:r>
        <w:proofErr w:type="spellEnd"/>
        <w:r w:rsidRPr="00D81859">
          <w:rPr>
            <w:rFonts w:ascii="Times New Roman" w:eastAsia="Times New Roman" w:hAnsi="Times New Roman" w:cs="Times New Roman"/>
            <w:sz w:val="24"/>
            <w:szCs w:val="24"/>
          </w:rPr>
          <w:t>: 64655360, etc. This is the total memory Linux thinks it has available to use.</w:t>
        </w:r>
      </w:ins>
    </w:p>
    <w:p w:rsidR="00D81859" w:rsidRPr="00D81859" w:rsidRDefault="00D81859" w:rsidP="00D81859">
      <w:pPr>
        <w:spacing w:before="100" w:beforeAutospacing="1" w:after="100" w:afterAutospacing="1" w:line="240" w:lineRule="auto"/>
        <w:rPr>
          <w:ins w:id="66" w:author="Unknown"/>
          <w:rFonts w:ascii="Times New Roman" w:eastAsia="Times New Roman" w:hAnsi="Times New Roman" w:cs="Times New Roman"/>
          <w:sz w:val="24"/>
          <w:szCs w:val="24"/>
        </w:rPr>
      </w:pPr>
      <w:ins w:id="67" w:author="Unknown">
        <w:r w:rsidRPr="00D81859">
          <w:rPr>
            <w:rFonts w:ascii="Times New Roman" w:eastAsia="Times New Roman" w:hAnsi="Times New Roman" w:cs="Times New Roman"/>
            <w:b/>
            <w:bCs/>
            <w:sz w:val="24"/>
            <w:szCs w:val="24"/>
          </w:rPr>
          <w:t>17) What is typical size for a swap partition under a Linux system?</w:t>
        </w:r>
      </w:ins>
    </w:p>
    <w:p w:rsidR="00D81859" w:rsidRPr="00D81859" w:rsidRDefault="00D81859" w:rsidP="00D81859">
      <w:pPr>
        <w:spacing w:before="100" w:beforeAutospacing="1" w:after="100" w:afterAutospacing="1" w:line="240" w:lineRule="auto"/>
        <w:rPr>
          <w:ins w:id="68" w:author="Unknown"/>
          <w:rFonts w:ascii="Times New Roman" w:eastAsia="Times New Roman" w:hAnsi="Times New Roman" w:cs="Times New Roman"/>
          <w:sz w:val="24"/>
          <w:szCs w:val="24"/>
        </w:rPr>
      </w:pPr>
      <w:ins w:id="69" w:author="Unknown">
        <w:r w:rsidRPr="00D81859">
          <w:rPr>
            <w:rFonts w:ascii="Times New Roman" w:eastAsia="Times New Roman" w:hAnsi="Times New Roman" w:cs="Times New Roman"/>
            <w:sz w:val="24"/>
            <w:szCs w:val="24"/>
          </w:rPr>
          <w:t>The preferred size for a swap partition is twice the amount of physical memory available on the system. If this is not possible, then the minimum size should be the same as the amount of memory installed.</w:t>
        </w:r>
      </w:ins>
    </w:p>
    <w:p w:rsidR="00D81859" w:rsidRPr="00D81859" w:rsidRDefault="00D81859" w:rsidP="00D81859">
      <w:pPr>
        <w:spacing w:before="100" w:beforeAutospacing="1" w:after="100" w:afterAutospacing="1" w:line="240" w:lineRule="auto"/>
        <w:rPr>
          <w:ins w:id="70" w:author="Unknown"/>
          <w:rFonts w:ascii="Times New Roman" w:eastAsia="Times New Roman" w:hAnsi="Times New Roman" w:cs="Times New Roman"/>
          <w:sz w:val="24"/>
          <w:szCs w:val="24"/>
        </w:rPr>
      </w:pPr>
      <w:ins w:id="71" w:author="Unknown">
        <w:r w:rsidRPr="00D81859">
          <w:rPr>
            <w:rFonts w:ascii="Times New Roman" w:eastAsia="Times New Roman" w:hAnsi="Times New Roman" w:cs="Times New Roman"/>
            <w:b/>
            <w:bCs/>
            <w:sz w:val="24"/>
            <w:szCs w:val="24"/>
          </w:rPr>
          <w:t>18) What are symbolic links?</w:t>
        </w:r>
      </w:ins>
    </w:p>
    <w:p w:rsidR="00D81859" w:rsidRPr="00D81859" w:rsidRDefault="00D81859" w:rsidP="00D81859">
      <w:pPr>
        <w:spacing w:before="100" w:beforeAutospacing="1" w:after="100" w:afterAutospacing="1" w:line="240" w:lineRule="auto"/>
        <w:rPr>
          <w:ins w:id="72" w:author="Unknown"/>
          <w:rFonts w:ascii="Times New Roman" w:eastAsia="Times New Roman" w:hAnsi="Times New Roman" w:cs="Times New Roman"/>
          <w:sz w:val="24"/>
          <w:szCs w:val="24"/>
        </w:rPr>
      </w:pPr>
      <w:ins w:id="73" w:author="Unknown">
        <w:r w:rsidRPr="00D81859">
          <w:rPr>
            <w:rFonts w:ascii="Times New Roman" w:eastAsia="Times New Roman" w:hAnsi="Times New Roman" w:cs="Times New Roman"/>
            <w:sz w:val="24"/>
            <w:szCs w:val="24"/>
          </w:rPr>
          <w:t>Symbolic links act similarly to shortcuts in Windows. Such links point to programs, files or directories. It also allows you instant access to it without having to go directly to the entire pathname.</w:t>
        </w:r>
      </w:ins>
    </w:p>
    <w:p w:rsidR="00D81859" w:rsidRPr="00D81859" w:rsidRDefault="00D81859" w:rsidP="00D81859">
      <w:pPr>
        <w:spacing w:before="100" w:beforeAutospacing="1" w:after="100" w:afterAutospacing="1" w:line="240" w:lineRule="auto"/>
        <w:rPr>
          <w:ins w:id="74" w:author="Unknown"/>
          <w:rFonts w:ascii="Times New Roman" w:eastAsia="Times New Roman" w:hAnsi="Times New Roman" w:cs="Times New Roman"/>
          <w:sz w:val="24"/>
          <w:szCs w:val="24"/>
        </w:rPr>
      </w:pPr>
      <w:ins w:id="75" w:author="Unknown">
        <w:r w:rsidRPr="00D81859">
          <w:rPr>
            <w:rFonts w:ascii="Times New Roman" w:eastAsia="Times New Roman" w:hAnsi="Times New Roman" w:cs="Times New Roman"/>
            <w:b/>
            <w:bCs/>
            <w:sz w:val="24"/>
            <w:szCs w:val="24"/>
          </w:rPr>
          <w:t xml:space="preserve">19) Does the </w:t>
        </w:r>
        <w:proofErr w:type="spellStart"/>
        <w:r w:rsidRPr="00D81859">
          <w:rPr>
            <w:rFonts w:ascii="Times New Roman" w:eastAsia="Times New Roman" w:hAnsi="Times New Roman" w:cs="Times New Roman"/>
            <w:b/>
            <w:bCs/>
            <w:sz w:val="24"/>
            <w:szCs w:val="24"/>
          </w:rPr>
          <w:t>Ctrl+Alt+Del</w:t>
        </w:r>
        <w:proofErr w:type="spellEnd"/>
        <w:r w:rsidRPr="00D81859">
          <w:rPr>
            <w:rFonts w:ascii="Times New Roman" w:eastAsia="Times New Roman" w:hAnsi="Times New Roman" w:cs="Times New Roman"/>
            <w:b/>
            <w:bCs/>
            <w:sz w:val="24"/>
            <w:szCs w:val="24"/>
          </w:rPr>
          <w:t xml:space="preserve"> key combination work on Linux?</w:t>
        </w:r>
      </w:ins>
    </w:p>
    <w:p w:rsidR="00D81859" w:rsidRPr="00D81859" w:rsidRDefault="00D81859" w:rsidP="00D81859">
      <w:pPr>
        <w:spacing w:before="100" w:beforeAutospacing="1" w:after="100" w:afterAutospacing="1" w:line="240" w:lineRule="auto"/>
        <w:rPr>
          <w:ins w:id="76" w:author="Unknown"/>
          <w:rFonts w:ascii="Times New Roman" w:eastAsia="Times New Roman" w:hAnsi="Times New Roman" w:cs="Times New Roman"/>
          <w:sz w:val="24"/>
          <w:szCs w:val="24"/>
        </w:rPr>
      </w:pPr>
      <w:ins w:id="77" w:author="Unknown">
        <w:r w:rsidRPr="00D81859">
          <w:rPr>
            <w:rFonts w:ascii="Times New Roman" w:eastAsia="Times New Roman" w:hAnsi="Times New Roman" w:cs="Times New Roman"/>
            <w:sz w:val="24"/>
            <w:szCs w:val="24"/>
          </w:rPr>
          <w:t>Yes, it does. Just like Windows, you can use this key combination to perform a system restart. One difference is that you won’t be getting any confirmation message and therefore, reboot is immediate.</w:t>
        </w:r>
      </w:ins>
    </w:p>
    <w:p w:rsidR="00D81859" w:rsidRPr="00D81859" w:rsidRDefault="00D81859" w:rsidP="00D81859">
      <w:pPr>
        <w:spacing w:before="100" w:beforeAutospacing="1" w:after="100" w:afterAutospacing="1" w:line="240" w:lineRule="auto"/>
        <w:rPr>
          <w:ins w:id="78" w:author="Unknown"/>
          <w:rFonts w:ascii="Times New Roman" w:eastAsia="Times New Roman" w:hAnsi="Times New Roman" w:cs="Times New Roman"/>
          <w:sz w:val="24"/>
          <w:szCs w:val="24"/>
        </w:rPr>
      </w:pPr>
      <w:ins w:id="79" w:author="Unknown">
        <w:r w:rsidRPr="00D81859">
          <w:rPr>
            <w:rFonts w:ascii="Times New Roman" w:eastAsia="Times New Roman" w:hAnsi="Times New Roman" w:cs="Times New Roman"/>
            <w:b/>
            <w:bCs/>
            <w:sz w:val="24"/>
            <w:szCs w:val="24"/>
          </w:rPr>
          <w:t>20) How do you refer to the parallel port where devices such as printers are connected?</w:t>
        </w:r>
      </w:ins>
    </w:p>
    <w:p w:rsidR="00D81859" w:rsidRPr="00D81859" w:rsidRDefault="00D81859" w:rsidP="00D81859">
      <w:pPr>
        <w:spacing w:before="100" w:beforeAutospacing="1" w:after="100" w:afterAutospacing="1" w:line="240" w:lineRule="auto"/>
        <w:rPr>
          <w:ins w:id="80" w:author="Unknown"/>
          <w:rFonts w:ascii="Times New Roman" w:eastAsia="Times New Roman" w:hAnsi="Times New Roman" w:cs="Times New Roman"/>
          <w:sz w:val="24"/>
          <w:szCs w:val="24"/>
        </w:rPr>
      </w:pPr>
      <w:ins w:id="81" w:author="Unknown">
        <w:r w:rsidRPr="00D81859">
          <w:rPr>
            <w:rFonts w:ascii="Times New Roman" w:eastAsia="Times New Roman" w:hAnsi="Times New Roman" w:cs="Times New Roman"/>
            <w:sz w:val="24"/>
            <w:szCs w:val="24"/>
          </w:rPr>
          <w:t>Whereas under Windows you refer to the parallel port as the LPT port, under Linux you refer to it as /dev/</w:t>
        </w:r>
        <w:proofErr w:type="spellStart"/>
        <w:proofErr w:type="gramStart"/>
        <w:r w:rsidRPr="00D81859">
          <w:rPr>
            <w:rFonts w:ascii="Times New Roman" w:eastAsia="Times New Roman" w:hAnsi="Times New Roman" w:cs="Times New Roman"/>
            <w:sz w:val="24"/>
            <w:szCs w:val="24"/>
          </w:rPr>
          <w:t>lp</w:t>
        </w:r>
        <w:proofErr w:type="spellEnd"/>
        <w:r w:rsidRPr="00D81859">
          <w:rPr>
            <w:rFonts w:ascii="Times New Roman" w:eastAsia="Times New Roman" w:hAnsi="Times New Roman" w:cs="Times New Roman"/>
            <w:sz w:val="24"/>
            <w:szCs w:val="24"/>
          </w:rPr>
          <w:t xml:space="preserve"> .</w:t>
        </w:r>
        <w:proofErr w:type="gramEnd"/>
        <w:r w:rsidRPr="00D81859">
          <w:rPr>
            <w:rFonts w:ascii="Times New Roman" w:eastAsia="Times New Roman" w:hAnsi="Times New Roman" w:cs="Times New Roman"/>
            <w:sz w:val="24"/>
            <w:szCs w:val="24"/>
          </w:rPr>
          <w:t xml:space="preserve"> LPT1, LPT2 and LPT3 would therefore be referred to as /dev/lp0, /dev/lp1, or /dev/lp2 under Linux.</w:t>
        </w:r>
      </w:ins>
    </w:p>
    <w:p w:rsidR="00D81859" w:rsidRPr="00D81859" w:rsidRDefault="00D81859" w:rsidP="00D81859">
      <w:pPr>
        <w:spacing w:before="100" w:beforeAutospacing="1" w:after="100" w:afterAutospacing="1" w:line="240" w:lineRule="auto"/>
        <w:rPr>
          <w:ins w:id="82" w:author="Unknown"/>
          <w:rFonts w:ascii="Times New Roman" w:eastAsia="Times New Roman" w:hAnsi="Times New Roman" w:cs="Times New Roman"/>
          <w:sz w:val="24"/>
          <w:szCs w:val="24"/>
        </w:rPr>
      </w:pPr>
      <w:ins w:id="83" w:author="Unknown">
        <w:r w:rsidRPr="00D81859">
          <w:rPr>
            <w:rFonts w:ascii="Times New Roman" w:eastAsia="Times New Roman" w:hAnsi="Times New Roman" w:cs="Times New Roman"/>
            <w:b/>
            <w:bCs/>
            <w:sz w:val="24"/>
            <w:szCs w:val="24"/>
          </w:rPr>
          <w:t xml:space="preserve">21) Are drives such as </w:t>
        </w:r>
        <w:proofErr w:type="spellStart"/>
        <w:r w:rsidRPr="00D81859">
          <w:rPr>
            <w:rFonts w:ascii="Times New Roman" w:eastAsia="Times New Roman" w:hAnsi="Times New Roman" w:cs="Times New Roman"/>
            <w:b/>
            <w:bCs/>
            <w:sz w:val="24"/>
            <w:szCs w:val="24"/>
          </w:rPr>
          <w:t>harddrive</w:t>
        </w:r>
        <w:proofErr w:type="spellEnd"/>
        <w:r w:rsidRPr="00D81859">
          <w:rPr>
            <w:rFonts w:ascii="Times New Roman" w:eastAsia="Times New Roman" w:hAnsi="Times New Roman" w:cs="Times New Roman"/>
            <w:b/>
            <w:bCs/>
            <w:sz w:val="24"/>
            <w:szCs w:val="24"/>
          </w:rPr>
          <w:t xml:space="preserve"> and floppy drives represented with drive letters?</w:t>
        </w:r>
      </w:ins>
    </w:p>
    <w:p w:rsidR="00D81859" w:rsidRPr="00D81859" w:rsidRDefault="00D81859" w:rsidP="00D81859">
      <w:pPr>
        <w:spacing w:before="100" w:beforeAutospacing="1" w:after="100" w:afterAutospacing="1" w:line="240" w:lineRule="auto"/>
        <w:rPr>
          <w:ins w:id="84" w:author="Unknown"/>
          <w:rFonts w:ascii="Times New Roman" w:eastAsia="Times New Roman" w:hAnsi="Times New Roman" w:cs="Times New Roman"/>
          <w:sz w:val="24"/>
          <w:szCs w:val="24"/>
        </w:rPr>
      </w:pPr>
      <w:ins w:id="85" w:author="Unknown">
        <w:r w:rsidRPr="00D81859">
          <w:rPr>
            <w:rFonts w:ascii="Times New Roman" w:eastAsia="Times New Roman" w:hAnsi="Times New Roman" w:cs="Times New Roman"/>
            <w:sz w:val="24"/>
            <w:szCs w:val="24"/>
          </w:rPr>
          <w:lastRenderedPageBreak/>
          <w:t>No. In Linux, each drive and device has different designations. For example, floppy drives are referred to as /dev/fd0 and /dev/fd1. IDE/EIDE hard drives are referred to as /dev/</w:t>
        </w:r>
        <w:proofErr w:type="spellStart"/>
        <w:r w:rsidRPr="00D81859">
          <w:rPr>
            <w:rFonts w:ascii="Times New Roman" w:eastAsia="Times New Roman" w:hAnsi="Times New Roman" w:cs="Times New Roman"/>
            <w:sz w:val="24"/>
            <w:szCs w:val="24"/>
          </w:rPr>
          <w:t>hda</w:t>
        </w:r>
        <w:proofErr w:type="spellEnd"/>
        <w:r w:rsidRPr="00D81859">
          <w:rPr>
            <w:rFonts w:ascii="Times New Roman" w:eastAsia="Times New Roman" w:hAnsi="Times New Roman" w:cs="Times New Roman"/>
            <w:sz w:val="24"/>
            <w:szCs w:val="24"/>
          </w:rPr>
          <w:t>, /dev/</w:t>
        </w:r>
        <w:proofErr w:type="spellStart"/>
        <w:r w:rsidRPr="00D81859">
          <w:rPr>
            <w:rFonts w:ascii="Times New Roman" w:eastAsia="Times New Roman" w:hAnsi="Times New Roman" w:cs="Times New Roman"/>
            <w:sz w:val="24"/>
            <w:szCs w:val="24"/>
          </w:rPr>
          <w:t>hdb</w:t>
        </w:r>
        <w:proofErr w:type="spellEnd"/>
        <w:r w:rsidRPr="00D81859">
          <w:rPr>
            <w:rFonts w:ascii="Times New Roman" w:eastAsia="Times New Roman" w:hAnsi="Times New Roman" w:cs="Times New Roman"/>
            <w:sz w:val="24"/>
            <w:szCs w:val="24"/>
          </w:rPr>
          <w:t>, /dev/</w:t>
        </w:r>
        <w:proofErr w:type="spellStart"/>
        <w:r w:rsidRPr="00D81859">
          <w:rPr>
            <w:rFonts w:ascii="Times New Roman" w:eastAsia="Times New Roman" w:hAnsi="Times New Roman" w:cs="Times New Roman"/>
            <w:sz w:val="24"/>
            <w:szCs w:val="24"/>
          </w:rPr>
          <w:t>hdc</w:t>
        </w:r>
        <w:proofErr w:type="spellEnd"/>
        <w:r w:rsidRPr="00D81859">
          <w:rPr>
            <w:rFonts w:ascii="Times New Roman" w:eastAsia="Times New Roman" w:hAnsi="Times New Roman" w:cs="Times New Roman"/>
            <w:sz w:val="24"/>
            <w:szCs w:val="24"/>
          </w:rPr>
          <w:t>, and so forth.</w:t>
        </w:r>
      </w:ins>
    </w:p>
    <w:p w:rsidR="00D81859" w:rsidRPr="00D81859" w:rsidRDefault="00D81859" w:rsidP="00D81859">
      <w:pPr>
        <w:spacing w:before="100" w:beforeAutospacing="1" w:after="100" w:afterAutospacing="1" w:line="240" w:lineRule="auto"/>
        <w:rPr>
          <w:ins w:id="86" w:author="Unknown"/>
          <w:rFonts w:ascii="Times New Roman" w:eastAsia="Times New Roman" w:hAnsi="Times New Roman" w:cs="Times New Roman"/>
          <w:sz w:val="24"/>
          <w:szCs w:val="24"/>
        </w:rPr>
      </w:pPr>
      <w:ins w:id="87" w:author="Unknown">
        <w:r w:rsidRPr="00D81859">
          <w:rPr>
            <w:rFonts w:ascii="Times New Roman" w:eastAsia="Times New Roman" w:hAnsi="Times New Roman" w:cs="Times New Roman"/>
            <w:b/>
            <w:bCs/>
            <w:sz w:val="24"/>
            <w:szCs w:val="24"/>
          </w:rPr>
          <w:t>22) How do you change permissions under Linux?</w:t>
        </w:r>
      </w:ins>
    </w:p>
    <w:p w:rsidR="00D81859" w:rsidRPr="00D81859" w:rsidRDefault="00D81859" w:rsidP="00D81859">
      <w:pPr>
        <w:spacing w:before="100" w:beforeAutospacing="1" w:after="100" w:afterAutospacing="1" w:line="240" w:lineRule="auto"/>
        <w:rPr>
          <w:ins w:id="88" w:author="Unknown"/>
          <w:rFonts w:ascii="Times New Roman" w:eastAsia="Times New Roman" w:hAnsi="Times New Roman" w:cs="Times New Roman"/>
          <w:sz w:val="24"/>
          <w:szCs w:val="24"/>
        </w:rPr>
      </w:pPr>
      <w:ins w:id="89" w:author="Unknown">
        <w:r w:rsidRPr="00D81859">
          <w:rPr>
            <w:rFonts w:ascii="Times New Roman" w:eastAsia="Times New Roman" w:hAnsi="Times New Roman" w:cs="Times New Roman"/>
            <w:sz w:val="24"/>
            <w:szCs w:val="24"/>
          </w:rPr>
          <w:t xml:space="preserve">Assuming you are the system administrator or the owner of a file or directory, you can grant permission using the </w:t>
        </w:r>
        <w:proofErr w:type="spellStart"/>
        <w:r w:rsidRPr="00D81859">
          <w:rPr>
            <w:rFonts w:ascii="Times New Roman" w:eastAsia="Times New Roman" w:hAnsi="Times New Roman" w:cs="Times New Roman"/>
            <w:sz w:val="24"/>
            <w:szCs w:val="24"/>
          </w:rPr>
          <w:t>chmod</w:t>
        </w:r>
        <w:proofErr w:type="spellEnd"/>
        <w:r w:rsidRPr="00D81859">
          <w:rPr>
            <w:rFonts w:ascii="Times New Roman" w:eastAsia="Times New Roman" w:hAnsi="Times New Roman" w:cs="Times New Roman"/>
            <w:sz w:val="24"/>
            <w:szCs w:val="24"/>
          </w:rPr>
          <w:t xml:space="preserve"> command. Use + symbol to add permission or – symbol to deny permission, along with any of the following letters: u (user), g (group), o (others), a (all), r (read), w (write) and x (execute). For example the command </w:t>
        </w:r>
        <w:proofErr w:type="spellStart"/>
        <w:r w:rsidRPr="00D81859">
          <w:rPr>
            <w:rFonts w:ascii="Times New Roman" w:eastAsia="Times New Roman" w:hAnsi="Times New Roman" w:cs="Times New Roman"/>
            <w:sz w:val="24"/>
            <w:szCs w:val="24"/>
          </w:rPr>
          <w:t>chmod</w:t>
        </w:r>
        <w:proofErr w:type="spellEnd"/>
        <w:r w:rsidRPr="00D81859">
          <w:rPr>
            <w:rFonts w:ascii="Times New Roman" w:eastAsia="Times New Roman" w:hAnsi="Times New Roman" w:cs="Times New Roman"/>
            <w:sz w:val="24"/>
            <w:szCs w:val="24"/>
          </w:rPr>
          <w:t xml:space="preserve"> </w:t>
        </w:r>
        <w:proofErr w:type="spellStart"/>
        <w:r w:rsidRPr="00D81859">
          <w:rPr>
            <w:rFonts w:ascii="Times New Roman" w:eastAsia="Times New Roman" w:hAnsi="Times New Roman" w:cs="Times New Roman"/>
            <w:sz w:val="24"/>
            <w:szCs w:val="24"/>
          </w:rPr>
          <w:t>go+rw</w:t>
        </w:r>
        <w:proofErr w:type="spellEnd"/>
        <w:r w:rsidRPr="00D81859">
          <w:rPr>
            <w:rFonts w:ascii="Times New Roman" w:eastAsia="Times New Roman" w:hAnsi="Times New Roman" w:cs="Times New Roman"/>
            <w:sz w:val="24"/>
            <w:szCs w:val="24"/>
          </w:rPr>
          <w:t xml:space="preserve"> FILE1.TXT grants read and write access to the file FILE1.TXT, which is assigned to groups and others.</w:t>
        </w:r>
      </w:ins>
    </w:p>
    <w:p w:rsidR="00D81859" w:rsidRPr="00D81859" w:rsidRDefault="00D81859" w:rsidP="00D81859">
      <w:pPr>
        <w:spacing w:before="100" w:beforeAutospacing="1" w:after="100" w:afterAutospacing="1" w:line="240" w:lineRule="auto"/>
        <w:rPr>
          <w:ins w:id="90" w:author="Unknown"/>
          <w:rFonts w:ascii="Times New Roman" w:eastAsia="Times New Roman" w:hAnsi="Times New Roman" w:cs="Times New Roman"/>
          <w:sz w:val="24"/>
          <w:szCs w:val="24"/>
        </w:rPr>
      </w:pPr>
      <w:ins w:id="91" w:author="Unknown">
        <w:r w:rsidRPr="00D81859">
          <w:rPr>
            <w:rFonts w:ascii="Times New Roman" w:eastAsia="Times New Roman" w:hAnsi="Times New Roman" w:cs="Times New Roman"/>
            <w:b/>
            <w:bCs/>
            <w:sz w:val="24"/>
            <w:szCs w:val="24"/>
          </w:rPr>
          <w:t>23) In Linux, what names are assigned to the different serial ports?</w:t>
        </w:r>
      </w:ins>
    </w:p>
    <w:p w:rsidR="00D81859" w:rsidRPr="00D81859" w:rsidRDefault="00D81859" w:rsidP="00D81859">
      <w:pPr>
        <w:spacing w:before="100" w:beforeAutospacing="1" w:after="100" w:afterAutospacing="1" w:line="240" w:lineRule="auto"/>
        <w:rPr>
          <w:ins w:id="92" w:author="Unknown"/>
          <w:rFonts w:ascii="Times New Roman" w:eastAsia="Times New Roman" w:hAnsi="Times New Roman" w:cs="Times New Roman"/>
          <w:sz w:val="24"/>
          <w:szCs w:val="24"/>
        </w:rPr>
      </w:pPr>
      <w:ins w:id="93" w:author="Unknown">
        <w:r w:rsidRPr="00D81859">
          <w:rPr>
            <w:rFonts w:ascii="Times New Roman" w:eastAsia="Times New Roman" w:hAnsi="Times New Roman" w:cs="Times New Roman"/>
            <w:sz w:val="24"/>
            <w:szCs w:val="24"/>
          </w:rPr>
          <w:t>Serial ports are identified as /dev/ttyS0 to /dev/ttyS7. These are the equivalent names of COM1 to COM8 in Windows.</w:t>
        </w:r>
      </w:ins>
    </w:p>
    <w:p w:rsidR="00D81859" w:rsidRPr="00D81859" w:rsidRDefault="00D81859" w:rsidP="00D81859">
      <w:pPr>
        <w:spacing w:before="100" w:beforeAutospacing="1" w:after="100" w:afterAutospacing="1" w:line="240" w:lineRule="auto"/>
        <w:rPr>
          <w:ins w:id="94" w:author="Unknown"/>
          <w:rFonts w:ascii="Times New Roman" w:eastAsia="Times New Roman" w:hAnsi="Times New Roman" w:cs="Times New Roman"/>
          <w:sz w:val="24"/>
          <w:szCs w:val="24"/>
        </w:rPr>
      </w:pPr>
      <w:ins w:id="95" w:author="Unknown">
        <w:r w:rsidRPr="00D81859">
          <w:rPr>
            <w:rFonts w:ascii="Times New Roman" w:eastAsia="Times New Roman" w:hAnsi="Times New Roman" w:cs="Times New Roman"/>
            <w:b/>
            <w:bCs/>
            <w:sz w:val="24"/>
            <w:szCs w:val="24"/>
          </w:rPr>
          <w:t>24) How do you access partitions under Linux?</w:t>
        </w:r>
      </w:ins>
    </w:p>
    <w:p w:rsidR="00D81859" w:rsidRPr="00D81859" w:rsidRDefault="00D81859" w:rsidP="00D81859">
      <w:pPr>
        <w:spacing w:before="100" w:beforeAutospacing="1" w:after="100" w:afterAutospacing="1" w:line="240" w:lineRule="auto"/>
        <w:rPr>
          <w:ins w:id="96" w:author="Unknown"/>
          <w:rFonts w:ascii="Times New Roman" w:eastAsia="Times New Roman" w:hAnsi="Times New Roman" w:cs="Times New Roman"/>
          <w:sz w:val="24"/>
          <w:szCs w:val="24"/>
        </w:rPr>
      </w:pPr>
      <w:ins w:id="97" w:author="Unknown">
        <w:r w:rsidRPr="00D81859">
          <w:rPr>
            <w:rFonts w:ascii="Times New Roman" w:eastAsia="Times New Roman" w:hAnsi="Times New Roman" w:cs="Times New Roman"/>
            <w:sz w:val="24"/>
            <w:szCs w:val="24"/>
          </w:rPr>
          <w:t>Linux assigns numbers at the end of the drive identifier. For example, if the first IDE hard drive had three primary partitions, they would be named/numbered, /dev/hda1, /dev/hda2 and /dev/hda3.</w:t>
        </w:r>
      </w:ins>
    </w:p>
    <w:p w:rsidR="00D81859" w:rsidRPr="00D81859" w:rsidRDefault="00D81859" w:rsidP="00D81859">
      <w:pPr>
        <w:spacing w:before="100" w:beforeAutospacing="1" w:after="100" w:afterAutospacing="1" w:line="240" w:lineRule="auto"/>
        <w:rPr>
          <w:ins w:id="98" w:author="Unknown"/>
          <w:rFonts w:ascii="Times New Roman" w:eastAsia="Times New Roman" w:hAnsi="Times New Roman" w:cs="Times New Roman"/>
          <w:sz w:val="24"/>
          <w:szCs w:val="24"/>
        </w:rPr>
      </w:pPr>
      <w:ins w:id="99" w:author="Unknown">
        <w:r w:rsidRPr="00D81859">
          <w:rPr>
            <w:rFonts w:ascii="Times New Roman" w:eastAsia="Times New Roman" w:hAnsi="Times New Roman" w:cs="Times New Roman"/>
            <w:b/>
            <w:bCs/>
            <w:sz w:val="24"/>
            <w:szCs w:val="24"/>
          </w:rPr>
          <w:t>25) What are hard links?</w:t>
        </w:r>
      </w:ins>
    </w:p>
    <w:p w:rsidR="00D81859" w:rsidRPr="00D81859" w:rsidRDefault="00D81859" w:rsidP="00D81859">
      <w:pPr>
        <w:spacing w:before="100" w:beforeAutospacing="1" w:after="100" w:afterAutospacing="1" w:line="240" w:lineRule="auto"/>
        <w:rPr>
          <w:ins w:id="100" w:author="Unknown"/>
          <w:rFonts w:ascii="Times New Roman" w:eastAsia="Times New Roman" w:hAnsi="Times New Roman" w:cs="Times New Roman"/>
          <w:sz w:val="24"/>
          <w:szCs w:val="24"/>
        </w:rPr>
      </w:pPr>
      <w:ins w:id="101" w:author="Unknown">
        <w:r w:rsidRPr="00D81859">
          <w:rPr>
            <w:rFonts w:ascii="Times New Roman" w:eastAsia="Times New Roman" w:hAnsi="Times New Roman" w:cs="Times New Roman"/>
            <w:sz w:val="24"/>
            <w:szCs w:val="24"/>
          </w:rPr>
          <w:t>Hard links point directly to the physical file on disk, and not on the path name. This means that if you rename or move the original file, the link will not break, since the link is for the file itself, not the path where the file is located.</w:t>
        </w:r>
      </w:ins>
    </w:p>
    <w:p w:rsidR="00D81859" w:rsidRPr="00D81859" w:rsidRDefault="00D81859" w:rsidP="00D81859">
      <w:pPr>
        <w:spacing w:before="100" w:beforeAutospacing="1" w:after="100" w:afterAutospacing="1" w:line="240" w:lineRule="auto"/>
        <w:rPr>
          <w:ins w:id="102" w:author="Unknown"/>
          <w:rFonts w:ascii="Times New Roman" w:eastAsia="Times New Roman" w:hAnsi="Times New Roman" w:cs="Times New Roman"/>
          <w:sz w:val="24"/>
          <w:szCs w:val="24"/>
        </w:rPr>
      </w:pPr>
      <w:ins w:id="103" w:author="Unknown">
        <w:r w:rsidRPr="00D81859">
          <w:rPr>
            <w:rFonts w:ascii="Times New Roman" w:eastAsia="Times New Roman" w:hAnsi="Times New Roman" w:cs="Times New Roman"/>
            <w:b/>
            <w:bCs/>
            <w:sz w:val="24"/>
            <w:szCs w:val="24"/>
          </w:rPr>
          <w:t>26) What is the maximum length for a filename under Linux?</w:t>
        </w:r>
      </w:ins>
    </w:p>
    <w:p w:rsidR="00D81859" w:rsidRPr="00D81859" w:rsidRDefault="00D81859" w:rsidP="00D81859">
      <w:pPr>
        <w:spacing w:before="100" w:beforeAutospacing="1" w:after="100" w:afterAutospacing="1" w:line="240" w:lineRule="auto"/>
        <w:rPr>
          <w:ins w:id="104" w:author="Unknown"/>
          <w:rFonts w:ascii="Times New Roman" w:eastAsia="Times New Roman" w:hAnsi="Times New Roman" w:cs="Times New Roman"/>
          <w:sz w:val="24"/>
          <w:szCs w:val="24"/>
        </w:rPr>
      </w:pPr>
      <w:ins w:id="105" w:author="Unknown">
        <w:r w:rsidRPr="00D81859">
          <w:rPr>
            <w:rFonts w:ascii="Times New Roman" w:eastAsia="Times New Roman" w:hAnsi="Times New Roman" w:cs="Times New Roman"/>
            <w:sz w:val="24"/>
            <w:szCs w:val="24"/>
          </w:rPr>
          <w:t>Any filename can have a maximum of 255 characters. This limit does not include the path name, so therefore the entire pathname and filename could well exceed 255 characters.</w:t>
        </w:r>
      </w:ins>
    </w:p>
    <w:p w:rsidR="00D81859" w:rsidRPr="00D81859" w:rsidRDefault="00D81859" w:rsidP="00D81859">
      <w:pPr>
        <w:spacing w:before="100" w:beforeAutospacing="1" w:after="100" w:afterAutospacing="1" w:line="240" w:lineRule="auto"/>
        <w:rPr>
          <w:ins w:id="106" w:author="Unknown"/>
          <w:rFonts w:ascii="Times New Roman" w:eastAsia="Times New Roman" w:hAnsi="Times New Roman" w:cs="Times New Roman"/>
          <w:sz w:val="24"/>
          <w:szCs w:val="24"/>
        </w:rPr>
      </w:pPr>
      <w:ins w:id="107" w:author="Unknown">
        <w:r w:rsidRPr="00D81859">
          <w:rPr>
            <w:rFonts w:ascii="Times New Roman" w:eastAsia="Times New Roman" w:hAnsi="Times New Roman" w:cs="Times New Roman"/>
            <w:b/>
            <w:bCs/>
            <w:sz w:val="24"/>
            <w:szCs w:val="24"/>
          </w:rPr>
          <w:t>27</w:t>
        </w:r>
        <w:proofErr w:type="gramStart"/>
        <w:r w:rsidRPr="00D81859">
          <w:rPr>
            <w:rFonts w:ascii="Times New Roman" w:eastAsia="Times New Roman" w:hAnsi="Times New Roman" w:cs="Times New Roman"/>
            <w:b/>
            <w:bCs/>
            <w:sz w:val="24"/>
            <w:szCs w:val="24"/>
          </w:rPr>
          <w:t>)What</w:t>
        </w:r>
        <w:proofErr w:type="gramEnd"/>
        <w:r w:rsidRPr="00D81859">
          <w:rPr>
            <w:rFonts w:ascii="Times New Roman" w:eastAsia="Times New Roman" w:hAnsi="Times New Roman" w:cs="Times New Roman"/>
            <w:b/>
            <w:bCs/>
            <w:sz w:val="24"/>
            <w:szCs w:val="24"/>
          </w:rPr>
          <w:t xml:space="preserve"> are filenames that are preceded by a dot?</w:t>
        </w:r>
      </w:ins>
    </w:p>
    <w:p w:rsidR="00D81859" w:rsidRPr="00D81859" w:rsidRDefault="00D81859" w:rsidP="00D81859">
      <w:pPr>
        <w:spacing w:before="100" w:beforeAutospacing="1" w:after="100" w:afterAutospacing="1" w:line="240" w:lineRule="auto"/>
        <w:rPr>
          <w:ins w:id="108" w:author="Unknown"/>
          <w:rFonts w:ascii="Times New Roman" w:eastAsia="Times New Roman" w:hAnsi="Times New Roman" w:cs="Times New Roman"/>
          <w:sz w:val="24"/>
          <w:szCs w:val="24"/>
        </w:rPr>
      </w:pPr>
      <w:ins w:id="109" w:author="Unknown">
        <w:r w:rsidRPr="00D81859">
          <w:rPr>
            <w:rFonts w:ascii="Times New Roman" w:eastAsia="Times New Roman" w:hAnsi="Times New Roman" w:cs="Times New Roman"/>
            <w:sz w:val="24"/>
            <w:szCs w:val="24"/>
          </w:rPr>
          <w:t>In general, filenames that are preceded by a dot are hidden files. These files can be configuration files that hold important data or setup info. Setting these files as hidden makes it less likely to be accidentally deleted.</w:t>
        </w:r>
      </w:ins>
    </w:p>
    <w:p w:rsidR="00D81859" w:rsidRPr="00D81859" w:rsidRDefault="00D81859" w:rsidP="00D81859">
      <w:pPr>
        <w:spacing w:before="100" w:beforeAutospacing="1" w:after="100" w:afterAutospacing="1" w:line="240" w:lineRule="auto"/>
        <w:rPr>
          <w:ins w:id="110" w:author="Unknown"/>
          <w:rFonts w:ascii="Times New Roman" w:eastAsia="Times New Roman" w:hAnsi="Times New Roman" w:cs="Times New Roman"/>
          <w:sz w:val="24"/>
          <w:szCs w:val="24"/>
        </w:rPr>
      </w:pPr>
      <w:ins w:id="111" w:author="Unknown">
        <w:r w:rsidRPr="00D81859">
          <w:rPr>
            <w:rFonts w:ascii="Times New Roman" w:eastAsia="Times New Roman" w:hAnsi="Times New Roman" w:cs="Times New Roman"/>
            <w:b/>
            <w:bCs/>
            <w:sz w:val="24"/>
            <w:szCs w:val="24"/>
          </w:rPr>
          <w:t>28) Explain virtual desktop.</w:t>
        </w:r>
      </w:ins>
    </w:p>
    <w:p w:rsidR="00D81859" w:rsidRPr="00D81859" w:rsidRDefault="00D81859" w:rsidP="00D81859">
      <w:pPr>
        <w:spacing w:after="0" w:line="240" w:lineRule="auto"/>
        <w:rPr>
          <w:ins w:id="112" w:author="Unknown"/>
          <w:rFonts w:ascii="Times New Roman" w:eastAsia="Times New Roman" w:hAnsi="Times New Roman" w:cs="Times New Roman"/>
          <w:sz w:val="24"/>
          <w:szCs w:val="24"/>
        </w:rPr>
      </w:pPr>
      <w:ins w:id="113" w:author="Unknown">
        <w:r w:rsidRPr="00D81859">
          <w:rPr>
            <w:rFonts w:ascii="Times New Roman" w:eastAsia="Times New Roman" w:hAnsi="Times New Roman" w:cs="Times New Roman"/>
            <w:sz w:val="24"/>
            <w:szCs w:val="24"/>
          </w:rPr>
          <w:br w:type="textWrapping" w:clear="all"/>
        </w:r>
      </w:ins>
    </w:p>
    <w:p w:rsidR="00D81859" w:rsidRPr="00D81859" w:rsidRDefault="00D81859" w:rsidP="00D81859">
      <w:pPr>
        <w:spacing w:before="100" w:beforeAutospacing="1" w:after="100" w:afterAutospacing="1" w:line="240" w:lineRule="auto"/>
        <w:rPr>
          <w:ins w:id="114" w:author="Unknown"/>
          <w:rFonts w:ascii="Times New Roman" w:eastAsia="Times New Roman" w:hAnsi="Times New Roman" w:cs="Times New Roman"/>
          <w:sz w:val="24"/>
          <w:szCs w:val="24"/>
        </w:rPr>
      </w:pPr>
      <w:ins w:id="115" w:author="Unknown">
        <w:r w:rsidRPr="00D81859">
          <w:rPr>
            <w:rFonts w:ascii="Times New Roman" w:eastAsia="Times New Roman" w:hAnsi="Times New Roman" w:cs="Times New Roman"/>
            <w:sz w:val="24"/>
            <w:szCs w:val="24"/>
          </w:rPr>
          <w:lastRenderedPageBreak/>
          <w:t>This serves as an alternative to minimizing and maximizing different windows on the current desktop. Using virtual desktops, each desktop is a clean slate where you can open one or more programs. Rather than minimizing/restoring all those programs as needed, you can simply shuffle between virtual desktops with programs intact in each one.</w:t>
        </w:r>
      </w:ins>
    </w:p>
    <w:p w:rsidR="00D81859" w:rsidRPr="00D81859" w:rsidRDefault="00D81859" w:rsidP="00D81859">
      <w:pPr>
        <w:spacing w:before="100" w:beforeAutospacing="1" w:after="100" w:afterAutospacing="1" w:line="240" w:lineRule="auto"/>
        <w:rPr>
          <w:ins w:id="116" w:author="Unknown"/>
          <w:rFonts w:ascii="Times New Roman" w:eastAsia="Times New Roman" w:hAnsi="Times New Roman" w:cs="Times New Roman"/>
          <w:sz w:val="24"/>
          <w:szCs w:val="24"/>
        </w:rPr>
      </w:pPr>
      <w:ins w:id="117" w:author="Unknown">
        <w:r w:rsidRPr="00D81859">
          <w:rPr>
            <w:rFonts w:ascii="Times New Roman" w:eastAsia="Times New Roman" w:hAnsi="Times New Roman" w:cs="Times New Roman"/>
            <w:b/>
            <w:bCs/>
            <w:sz w:val="24"/>
            <w:szCs w:val="24"/>
          </w:rPr>
          <w:t>29) How do you share a program across different virtual desktops under Linux?</w:t>
        </w:r>
      </w:ins>
    </w:p>
    <w:p w:rsidR="00D81859" w:rsidRPr="00D81859" w:rsidRDefault="00D81859" w:rsidP="00D81859">
      <w:pPr>
        <w:spacing w:before="100" w:beforeAutospacing="1" w:after="100" w:afterAutospacing="1" w:line="240" w:lineRule="auto"/>
        <w:rPr>
          <w:ins w:id="118" w:author="Unknown"/>
          <w:rFonts w:ascii="Times New Roman" w:eastAsia="Times New Roman" w:hAnsi="Times New Roman" w:cs="Times New Roman"/>
          <w:sz w:val="24"/>
          <w:szCs w:val="24"/>
        </w:rPr>
      </w:pPr>
      <w:ins w:id="119" w:author="Unknown">
        <w:r w:rsidRPr="00D81859">
          <w:rPr>
            <w:rFonts w:ascii="Times New Roman" w:eastAsia="Times New Roman" w:hAnsi="Times New Roman" w:cs="Times New Roman"/>
            <w:sz w:val="24"/>
            <w:szCs w:val="24"/>
          </w:rPr>
          <w:t>To share a program across different virtual desktops, in the upper left-hand corner of a program window look for an icon that looks like a pushpin. Pressing this button will “pin” that application in place, making it appear in all virtual desktops, in the same position onscreen.</w:t>
        </w:r>
      </w:ins>
    </w:p>
    <w:p w:rsidR="00D81859" w:rsidRPr="00D81859" w:rsidRDefault="00D81859" w:rsidP="00D81859">
      <w:pPr>
        <w:spacing w:before="100" w:beforeAutospacing="1" w:after="100" w:afterAutospacing="1" w:line="240" w:lineRule="auto"/>
        <w:rPr>
          <w:ins w:id="120" w:author="Unknown"/>
          <w:rFonts w:ascii="Times New Roman" w:eastAsia="Times New Roman" w:hAnsi="Times New Roman" w:cs="Times New Roman"/>
          <w:sz w:val="24"/>
          <w:szCs w:val="24"/>
        </w:rPr>
      </w:pPr>
      <w:ins w:id="121" w:author="Unknown">
        <w:r w:rsidRPr="00D81859">
          <w:rPr>
            <w:rFonts w:ascii="Times New Roman" w:eastAsia="Times New Roman" w:hAnsi="Times New Roman" w:cs="Times New Roman"/>
            <w:b/>
            <w:bCs/>
            <w:sz w:val="24"/>
            <w:szCs w:val="24"/>
          </w:rPr>
          <w:t>30) What does a nameless (empty) directory represent?</w:t>
        </w:r>
      </w:ins>
    </w:p>
    <w:p w:rsidR="00D81859" w:rsidRPr="00D81859" w:rsidRDefault="00D81859" w:rsidP="00D81859">
      <w:pPr>
        <w:spacing w:before="100" w:beforeAutospacing="1" w:after="100" w:afterAutospacing="1" w:line="240" w:lineRule="auto"/>
        <w:rPr>
          <w:ins w:id="122" w:author="Unknown"/>
          <w:rFonts w:ascii="Times New Roman" w:eastAsia="Times New Roman" w:hAnsi="Times New Roman" w:cs="Times New Roman"/>
          <w:sz w:val="24"/>
          <w:szCs w:val="24"/>
        </w:rPr>
      </w:pPr>
      <w:ins w:id="123" w:author="Unknown">
        <w:r w:rsidRPr="00D81859">
          <w:rPr>
            <w:rFonts w:ascii="Times New Roman" w:eastAsia="Times New Roman" w:hAnsi="Times New Roman" w:cs="Times New Roman"/>
            <w:sz w:val="24"/>
            <w:szCs w:val="24"/>
          </w:rPr>
          <w:t>This empty directory name serves as the nameless base of the Linux file system. This serves as an attachment for all other directories, files, drives and devices.</w:t>
        </w:r>
      </w:ins>
    </w:p>
    <w:p w:rsidR="00D81859" w:rsidRPr="00D81859" w:rsidRDefault="00D81859" w:rsidP="00D81859">
      <w:pPr>
        <w:spacing w:before="100" w:beforeAutospacing="1" w:after="100" w:afterAutospacing="1" w:line="240" w:lineRule="auto"/>
        <w:rPr>
          <w:ins w:id="124" w:author="Unknown"/>
          <w:rFonts w:ascii="Times New Roman" w:eastAsia="Times New Roman" w:hAnsi="Times New Roman" w:cs="Times New Roman"/>
          <w:sz w:val="24"/>
          <w:szCs w:val="24"/>
        </w:rPr>
      </w:pPr>
      <w:ins w:id="125" w:author="Unknown">
        <w:r w:rsidRPr="00D81859">
          <w:rPr>
            <w:rFonts w:ascii="Times New Roman" w:eastAsia="Times New Roman" w:hAnsi="Times New Roman" w:cs="Times New Roman"/>
            <w:b/>
            <w:bCs/>
            <w:sz w:val="24"/>
            <w:szCs w:val="24"/>
          </w:rPr>
          <w:t xml:space="preserve">31) What is the </w:t>
        </w:r>
        <w:proofErr w:type="spellStart"/>
        <w:r w:rsidRPr="00D81859">
          <w:rPr>
            <w:rFonts w:ascii="Times New Roman" w:eastAsia="Times New Roman" w:hAnsi="Times New Roman" w:cs="Times New Roman"/>
            <w:b/>
            <w:bCs/>
            <w:sz w:val="24"/>
            <w:szCs w:val="24"/>
          </w:rPr>
          <w:t>pwd</w:t>
        </w:r>
        <w:proofErr w:type="spellEnd"/>
        <w:r w:rsidRPr="00D81859">
          <w:rPr>
            <w:rFonts w:ascii="Times New Roman" w:eastAsia="Times New Roman" w:hAnsi="Times New Roman" w:cs="Times New Roman"/>
            <w:b/>
            <w:bCs/>
            <w:sz w:val="24"/>
            <w:szCs w:val="24"/>
          </w:rPr>
          <w:t xml:space="preserve"> command?</w:t>
        </w:r>
      </w:ins>
    </w:p>
    <w:p w:rsidR="00D81859" w:rsidRPr="00D81859" w:rsidRDefault="00D81859" w:rsidP="00D81859">
      <w:pPr>
        <w:spacing w:before="100" w:beforeAutospacing="1" w:after="100" w:afterAutospacing="1" w:line="240" w:lineRule="auto"/>
        <w:rPr>
          <w:ins w:id="126" w:author="Unknown"/>
          <w:rFonts w:ascii="Times New Roman" w:eastAsia="Times New Roman" w:hAnsi="Times New Roman" w:cs="Times New Roman"/>
          <w:sz w:val="24"/>
          <w:szCs w:val="24"/>
        </w:rPr>
      </w:pPr>
      <w:ins w:id="127" w:author="Unknown">
        <w:r w:rsidRPr="00D81859">
          <w:rPr>
            <w:rFonts w:ascii="Times New Roman" w:eastAsia="Times New Roman" w:hAnsi="Times New Roman" w:cs="Times New Roman"/>
            <w:sz w:val="24"/>
            <w:szCs w:val="24"/>
          </w:rPr>
          <w:t xml:space="preserve">The </w:t>
        </w:r>
        <w:proofErr w:type="spellStart"/>
        <w:r w:rsidRPr="00D81859">
          <w:rPr>
            <w:rFonts w:ascii="Times New Roman" w:eastAsia="Times New Roman" w:hAnsi="Times New Roman" w:cs="Times New Roman"/>
            <w:sz w:val="24"/>
            <w:szCs w:val="24"/>
          </w:rPr>
          <w:t>pwd</w:t>
        </w:r>
        <w:proofErr w:type="spellEnd"/>
        <w:r w:rsidRPr="00D81859">
          <w:rPr>
            <w:rFonts w:ascii="Times New Roman" w:eastAsia="Times New Roman" w:hAnsi="Times New Roman" w:cs="Times New Roman"/>
            <w:sz w:val="24"/>
            <w:szCs w:val="24"/>
          </w:rPr>
          <w:t xml:space="preserve"> command is short for print working directory command. It’s counterpart in DOS is the </w:t>
        </w:r>
        <w:proofErr w:type="spellStart"/>
        <w:r w:rsidRPr="00D81859">
          <w:rPr>
            <w:rFonts w:ascii="Times New Roman" w:eastAsia="Times New Roman" w:hAnsi="Times New Roman" w:cs="Times New Roman"/>
            <w:sz w:val="24"/>
            <w:szCs w:val="24"/>
          </w:rPr>
          <w:t>cd</w:t>
        </w:r>
        <w:proofErr w:type="spellEnd"/>
        <w:r w:rsidRPr="00D81859">
          <w:rPr>
            <w:rFonts w:ascii="Times New Roman" w:eastAsia="Times New Roman" w:hAnsi="Times New Roman" w:cs="Times New Roman"/>
            <w:sz w:val="24"/>
            <w:szCs w:val="24"/>
          </w:rPr>
          <w:t xml:space="preserve"> command, and is used to display the current location in the directory tree.</w:t>
        </w:r>
      </w:ins>
    </w:p>
    <w:p w:rsidR="00D81859" w:rsidRPr="00D81859" w:rsidRDefault="00D81859" w:rsidP="00D81859">
      <w:pPr>
        <w:spacing w:before="100" w:beforeAutospacing="1" w:after="100" w:afterAutospacing="1" w:line="240" w:lineRule="auto"/>
        <w:rPr>
          <w:ins w:id="128" w:author="Unknown"/>
          <w:rFonts w:ascii="Times New Roman" w:eastAsia="Times New Roman" w:hAnsi="Times New Roman" w:cs="Times New Roman"/>
          <w:sz w:val="24"/>
          <w:szCs w:val="24"/>
        </w:rPr>
      </w:pPr>
      <w:ins w:id="129" w:author="Unknown">
        <w:r w:rsidRPr="00D81859">
          <w:rPr>
            <w:rFonts w:ascii="Times New Roman" w:eastAsia="Times New Roman" w:hAnsi="Times New Roman" w:cs="Times New Roman"/>
            <w:b/>
            <w:bCs/>
            <w:sz w:val="24"/>
            <w:szCs w:val="24"/>
          </w:rPr>
          <w:t>32) What are daemons?</w:t>
        </w:r>
      </w:ins>
    </w:p>
    <w:p w:rsidR="00D81859" w:rsidRPr="00D81859" w:rsidRDefault="00D81859" w:rsidP="00D81859">
      <w:pPr>
        <w:spacing w:before="100" w:beforeAutospacing="1" w:after="100" w:afterAutospacing="1" w:line="240" w:lineRule="auto"/>
        <w:rPr>
          <w:ins w:id="130" w:author="Unknown"/>
          <w:rFonts w:ascii="Times New Roman" w:eastAsia="Times New Roman" w:hAnsi="Times New Roman" w:cs="Times New Roman"/>
          <w:sz w:val="24"/>
          <w:szCs w:val="24"/>
        </w:rPr>
      </w:pPr>
      <w:ins w:id="131" w:author="Unknown">
        <w:r w:rsidRPr="00D81859">
          <w:rPr>
            <w:rFonts w:ascii="Times New Roman" w:eastAsia="Times New Roman" w:hAnsi="Times New Roman" w:cs="Times New Roman"/>
            <w:sz w:val="24"/>
            <w:szCs w:val="24"/>
          </w:rPr>
          <w:t>Daemons are services that provide several functions that may not be available under the base operating system. Its main task is to listen for service request and at the same time to act on these requests. After the service is done, it is then disconnected and waits for further requests.</w:t>
        </w:r>
      </w:ins>
    </w:p>
    <w:p w:rsidR="00D81859" w:rsidRPr="00D81859" w:rsidRDefault="00D81859" w:rsidP="00D81859">
      <w:pPr>
        <w:spacing w:before="100" w:beforeAutospacing="1" w:after="100" w:afterAutospacing="1" w:line="240" w:lineRule="auto"/>
        <w:rPr>
          <w:ins w:id="132" w:author="Unknown"/>
          <w:rFonts w:ascii="Times New Roman" w:eastAsia="Times New Roman" w:hAnsi="Times New Roman" w:cs="Times New Roman"/>
          <w:sz w:val="24"/>
          <w:szCs w:val="24"/>
        </w:rPr>
      </w:pPr>
      <w:ins w:id="133" w:author="Unknown">
        <w:r w:rsidRPr="00D81859">
          <w:rPr>
            <w:rFonts w:ascii="Times New Roman" w:eastAsia="Times New Roman" w:hAnsi="Times New Roman" w:cs="Times New Roman"/>
            <w:b/>
            <w:bCs/>
            <w:sz w:val="24"/>
            <w:szCs w:val="24"/>
          </w:rPr>
          <w:t>33) How do you switch from one desktop environment to another, such as switching from KDE to Gnome?</w:t>
        </w:r>
      </w:ins>
    </w:p>
    <w:p w:rsidR="00D81859" w:rsidRPr="00D81859" w:rsidRDefault="00D81859" w:rsidP="00D81859">
      <w:pPr>
        <w:spacing w:before="100" w:beforeAutospacing="1" w:after="100" w:afterAutospacing="1" w:line="240" w:lineRule="auto"/>
        <w:rPr>
          <w:ins w:id="134" w:author="Unknown"/>
          <w:rFonts w:ascii="Times New Roman" w:eastAsia="Times New Roman" w:hAnsi="Times New Roman" w:cs="Times New Roman"/>
          <w:sz w:val="24"/>
          <w:szCs w:val="24"/>
        </w:rPr>
      </w:pPr>
      <w:ins w:id="135" w:author="Unknown">
        <w:r w:rsidRPr="00D81859">
          <w:rPr>
            <w:rFonts w:ascii="Times New Roman" w:eastAsia="Times New Roman" w:hAnsi="Times New Roman" w:cs="Times New Roman"/>
            <w:sz w:val="24"/>
            <w:szCs w:val="24"/>
          </w:rPr>
          <w:t>Assuming you have these two environments installed, just log out from the graphical interface. Then at the Log in screen, type your login ID and password and choose which session type you wish to load. This choice will remain your default until you change it to something else.</w:t>
        </w:r>
      </w:ins>
    </w:p>
    <w:p w:rsidR="00D81859" w:rsidRPr="00D81859" w:rsidRDefault="00D81859" w:rsidP="00D81859">
      <w:pPr>
        <w:spacing w:before="100" w:beforeAutospacing="1" w:after="100" w:afterAutospacing="1" w:line="240" w:lineRule="auto"/>
        <w:rPr>
          <w:ins w:id="136" w:author="Unknown"/>
          <w:rFonts w:ascii="Times New Roman" w:eastAsia="Times New Roman" w:hAnsi="Times New Roman" w:cs="Times New Roman"/>
          <w:sz w:val="24"/>
          <w:szCs w:val="24"/>
        </w:rPr>
      </w:pPr>
      <w:ins w:id="137" w:author="Unknown">
        <w:r w:rsidRPr="00D81859">
          <w:rPr>
            <w:rFonts w:ascii="Times New Roman" w:eastAsia="Times New Roman" w:hAnsi="Times New Roman" w:cs="Times New Roman"/>
            <w:b/>
            <w:bCs/>
            <w:sz w:val="24"/>
            <w:szCs w:val="24"/>
          </w:rPr>
          <w:t>34) What are the kinds of permissions under Linux?</w:t>
        </w:r>
      </w:ins>
    </w:p>
    <w:p w:rsidR="00D81859" w:rsidRPr="00D81859" w:rsidRDefault="00D81859" w:rsidP="00D81859">
      <w:pPr>
        <w:spacing w:before="100" w:beforeAutospacing="1" w:after="100" w:afterAutospacing="1" w:line="240" w:lineRule="auto"/>
        <w:rPr>
          <w:ins w:id="138" w:author="Unknown"/>
          <w:rFonts w:ascii="Times New Roman" w:eastAsia="Times New Roman" w:hAnsi="Times New Roman" w:cs="Times New Roman"/>
          <w:sz w:val="24"/>
          <w:szCs w:val="24"/>
        </w:rPr>
      </w:pPr>
      <w:ins w:id="139" w:author="Unknown">
        <w:r w:rsidRPr="00D81859">
          <w:rPr>
            <w:rFonts w:ascii="Times New Roman" w:eastAsia="Times New Roman" w:hAnsi="Times New Roman" w:cs="Times New Roman"/>
            <w:sz w:val="24"/>
            <w:szCs w:val="24"/>
          </w:rPr>
          <w:t>There are 3 kinds of permissions under Linux</w:t>
        </w:r>
        <w:proofErr w:type="gramStart"/>
        <w:r w:rsidRPr="00D81859">
          <w:rPr>
            <w:rFonts w:ascii="Times New Roman" w:eastAsia="Times New Roman" w:hAnsi="Times New Roman" w:cs="Times New Roman"/>
            <w:sz w:val="24"/>
            <w:szCs w:val="24"/>
          </w:rPr>
          <w:t>:</w:t>
        </w:r>
        <w:proofErr w:type="gramEnd"/>
        <w:r w:rsidRPr="00D81859">
          <w:rPr>
            <w:rFonts w:ascii="Times New Roman" w:eastAsia="Times New Roman" w:hAnsi="Times New Roman" w:cs="Times New Roman"/>
            <w:sz w:val="24"/>
            <w:szCs w:val="24"/>
          </w:rPr>
          <w:br/>
          <w:t>– Read: users may read the files or list the directory</w:t>
        </w:r>
        <w:r w:rsidRPr="00D81859">
          <w:rPr>
            <w:rFonts w:ascii="Times New Roman" w:eastAsia="Times New Roman" w:hAnsi="Times New Roman" w:cs="Times New Roman"/>
            <w:sz w:val="24"/>
            <w:szCs w:val="24"/>
          </w:rPr>
          <w:br/>
          <w:t>– Write: users may write to the file of new files to the directory</w:t>
        </w:r>
        <w:r w:rsidRPr="00D81859">
          <w:rPr>
            <w:rFonts w:ascii="Times New Roman" w:eastAsia="Times New Roman" w:hAnsi="Times New Roman" w:cs="Times New Roman"/>
            <w:sz w:val="24"/>
            <w:szCs w:val="24"/>
          </w:rPr>
          <w:br/>
          <w:t>– Execute: users may run the file or lookup a specific file within a directory</w:t>
        </w:r>
      </w:ins>
    </w:p>
    <w:p w:rsidR="00D81859" w:rsidRPr="00D81859" w:rsidRDefault="00D81859" w:rsidP="00D81859">
      <w:pPr>
        <w:spacing w:before="100" w:beforeAutospacing="1" w:after="100" w:afterAutospacing="1" w:line="240" w:lineRule="auto"/>
        <w:rPr>
          <w:ins w:id="140" w:author="Unknown"/>
          <w:rFonts w:ascii="Times New Roman" w:eastAsia="Times New Roman" w:hAnsi="Times New Roman" w:cs="Times New Roman"/>
          <w:sz w:val="24"/>
          <w:szCs w:val="24"/>
        </w:rPr>
      </w:pPr>
      <w:ins w:id="141" w:author="Unknown">
        <w:r w:rsidRPr="00D81859">
          <w:rPr>
            <w:rFonts w:ascii="Times New Roman" w:eastAsia="Times New Roman" w:hAnsi="Times New Roman" w:cs="Times New Roman"/>
            <w:b/>
            <w:bCs/>
            <w:sz w:val="24"/>
            <w:szCs w:val="24"/>
          </w:rPr>
          <w:t>35) How does case sensitivity affect the way you use commands?</w:t>
        </w:r>
      </w:ins>
    </w:p>
    <w:p w:rsidR="00D81859" w:rsidRPr="00D81859" w:rsidRDefault="00D81859" w:rsidP="00D81859">
      <w:pPr>
        <w:spacing w:before="100" w:beforeAutospacing="1" w:after="100" w:afterAutospacing="1" w:line="240" w:lineRule="auto"/>
        <w:rPr>
          <w:ins w:id="142" w:author="Unknown"/>
          <w:rFonts w:ascii="Times New Roman" w:eastAsia="Times New Roman" w:hAnsi="Times New Roman" w:cs="Times New Roman"/>
          <w:sz w:val="24"/>
          <w:szCs w:val="24"/>
        </w:rPr>
      </w:pPr>
      <w:ins w:id="143" w:author="Unknown">
        <w:r w:rsidRPr="00D81859">
          <w:rPr>
            <w:rFonts w:ascii="Times New Roman" w:eastAsia="Times New Roman" w:hAnsi="Times New Roman" w:cs="Times New Roman"/>
            <w:sz w:val="24"/>
            <w:szCs w:val="24"/>
          </w:rPr>
          <w:t xml:space="preserve">When we talk about case sensitivity, commands are considered identical only if every character is encoded as is, including lowercase and uppercase letters. This means that CD, </w:t>
        </w:r>
        <w:proofErr w:type="spellStart"/>
        <w:r w:rsidRPr="00D81859">
          <w:rPr>
            <w:rFonts w:ascii="Times New Roman" w:eastAsia="Times New Roman" w:hAnsi="Times New Roman" w:cs="Times New Roman"/>
            <w:sz w:val="24"/>
            <w:szCs w:val="24"/>
          </w:rPr>
          <w:t>cd</w:t>
        </w:r>
        <w:proofErr w:type="spellEnd"/>
        <w:r w:rsidRPr="00D81859">
          <w:rPr>
            <w:rFonts w:ascii="Times New Roman" w:eastAsia="Times New Roman" w:hAnsi="Times New Roman" w:cs="Times New Roman"/>
            <w:sz w:val="24"/>
            <w:szCs w:val="24"/>
          </w:rPr>
          <w:t xml:space="preserve"> and </w:t>
        </w:r>
        <w:proofErr w:type="spellStart"/>
        <w:r w:rsidRPr="00D81859">
          <w:rPr>
            <w:rFonts w:ascii="Times New Roman" w:eastAsia="Times New Roman" w:hAnsi="Times New Roman" w:cs="Times New Roman"/>
            <w:sz w:val="24"/>
            <w:szCs w:val="24"/>
          </w:rPr>
          <w:t>Cd</w:t>
        </w:r>
        <w:proofErr w:type="spellEnd"/>
        <w:r w:rsidRPr="00D81859">
          <w:rPr>
            <w:rFonts w:ascii="Times New Roman" w:eastAsia="Times New Roman" w:hAnsi="Times New Roman" w:cs="Times New Roman"/>
            <w:sz w:val="24"/>
            <w:szCs w:val="24"/>
          </w:rPr>
          <w:t xml:space="preserve"> are </w:t>
        </w:r>
        <w:r w:rsidRPr="00D81859">
          <w:rPr>
            <w:rFonts w:ascii="Times New Roman" w:eastAsia="Times New Roman" w:hAnsi="Times New Roman" w:cs="Times New Roman"/>
            <w:sz w:val="24"/>
            <w:szCs w:val="24"/>
          </w:rPr>
          <w:lastRenderedPageBreak/>
          <w:t>three different commands. Entering a command using uppercase letters, where it should be in lowercase, will produce different outputs.</w:t>
        </w:r>
      </w:ins>
    </w:p>
    <w:p w:rsidR="00D81859" w:rsidRPr="00D81859" w:rsidRDefault="00D81859" w:rsidP="00D81859">
      <w:pPr>
        <w:spacing w:before="100" w:beforeAutospacing="1" w:after="100" w:afterAutospacing="1" w:line="240" w:lineRule="auto"/>
        <w:rPr>
          <w:ins w:id="144" w:author="Unknown"/>
          <w:rFonts w:ascii="Times New Roman" w:eastAsia="Times New Roman" w:hAnsi="Times New Roman" w:cs="Times New Roman"/>
          <w:sz w:val="24"/>
          <w:szCs w:val="24"/>
        </w:rPr>
      </w:pPr>
      <w:ins w:id="145" w:author="Unknown">
        <w:r w:rsidRPr="00D81859">
          <w:rPr>
            <w:rFonts w:ascii="Times New Roman" w:eastAsia="Times New Roman" w:hAnsi="Times New Roman" w:cs="Times New Roman"/>
            <w:b/>
            <w:bCs/>
            <w:sz w:val="24"/>
            <w:szCs w:val="24"/>
          </w:rPr>
          <w:t>36) What are environmental variables?</w:t>
        </w:r>
      </w:ins>
    </w:p>
    <w:p w:rsidR="00D81859" w:rsidRPr="00D81859" w:rsidRDefault="00D81859" w:rsidP="00D81859">
      <w:pPr>
        <w:spacing w:before="100" w:beforeAutospacing="1" w:after="100" w:afterAutospacing="1" w:line="240" w:lineRule="auto"/>
        <w:rPr>
          <w:ins w:id="146" w:author="Unknown"/>
          <w:rFonts w:ascii="Times New Roman" w:eastAsia="Times New Roman" w:hAnsi="Times New Roman" w:cs="Times New Roman"/>
          <w:sz w:val="24"/>
          <w:szCs w:val="24"/>
        </w:rPr>
      </w:pPr>
      <w:ins w:id="147" w:author="Unknown">
        <w:r w:rsidRPr="00D81859">
          <w:rPr>
            <w:rFonts w:ascii="Times New Roman" w:eastAsia="Times New Roman" w:hAnsi="Times New Roman" w:cs="Times New Roman"/>
            <w:sz w:val="24"/>
            <w:szCs w:val="24"/>
          </w:rPr>
          <w:t>Environmental variables are global settings that control the shell’s function as well as that of other Linux programs. Another common term for environmental variables is global shell variables.</w:t>
        </w:r>
      </w:ins>
    </w:p>
    <w:p w:rsidR="00D81859" w:rsidRPr="00D81859" w:rsidRDefault="00D81859" w:rsidP="00D81859">
      <w:pPr>
        <w:spacing w:before="100" w:beforeAutospacing="1" w:after="100" w:afterAutospacing="1" w:line="240" w:lineRule="auto"/>
        <w:rPr>
          <w:ins w:id="148" w:author="Unknown"/>
          <w:rFonts w:ascii="Times New Roman" w:eastAsia="Times New Roman" w:hAnsi="Times New Roman" w:cs="Times New Roman"/>
          <w:sz w:val="24"/>
          <w:szCs w:val="24"/>
        </w:rPr>
      </w:pPr>
      <w:ins w:id="149" w:author="Unknown">
        <w:r w:rsidRPr="00D81859">
          <w:rPr>
            <w:rFonts w:ascii="Times New Roman" w:eastAsia="Times New Roman" w:hAnsi="Times New Roman" w:cs="Times New Roman"/>
            <w:b/>
            <w:bCs/>
            <w:sz w:val="24"/>
            <w:szCs w:val="24"/>
          </w:rPr>
          <w:t xml:space="preserve">37) What are the different modes when using </w:t>
        </w:r>
        <w:proofErr w:type="gramStart"/>
        <w:r w:rsidRPr="00D81859">
          <w:rPr>
            <w:rFonts w:ascii="Times New Roman" w:eastAsia="Times New Roman" w:hAnsi="Times New Roman" w:cs="Times New Roman"/>
            <w:b/>
            <w:bCs/>
            <w:sz w:val="24"/>
            <w:szCs w:val="24"/>
          </w:rPr>
          <w:t>vi</w:t>
        </w:r>
        <w:proofErr w:type="gramEnd"/>
        <w:r w:rsidRPr="00D81859">
          <w:rPr>
            <w:rFonts w:ascii="Times New Roman" w:eastAsia="Times New Roman" w:hAnsi="Times New Roman" w:cs="Times New Roman"/>
            <w:b/>
            <w:bCs/>
            <w:sz w:val="24"/>
            <w:szCs w:val="24"/>
          </w:rPr>
          <w:t xml:space="preserve"> editor?</w:t>
        </w:r>
      </w:ins>
    </w:p>
    <w:p w:rsidR="00D81859" w:rsidRPr="00D81859" w:rsidRDefault="00D81859" w:rsidP="00D81859">
      <w:pPr>
        <w:spacing w:before="100" w:beforeAutospacing="1" w:after="100" w:afterAutospacing="1" w:line="240" w:lineRule="auto"/>
        <w:rPr>
          <w:ins w:id="150" w:author="Unknown"/>
          <w:rFonts w:ascii="Times New Roman" w:eastAsia="Times New Roman" w:hAnsi="Times New Roman" w:cs="Times New Roman"/>
          <w:sz w:val="24"/>
          <w:szCs w:val="24"/>
        </w:rPr>
      </w:pPr>
      <w:ins w:id="151" w:author="Unknown">
        <w:r w:rsidRPr="00D81859">
          <w:rPr>
            <w:rFonts w:ascii="Times New Roman" w:eastAsia="Times New Roman" w:hAnsi="Times New Roman" w:cs="Times New Roman"/>
            <w:sz w:val="24"/>
            <w:szCs w:val="24"/>
          </w:rPr>
          <w:t>There are 3 modes under vi:</w:t>
        </w:r>
        <w:r w:rsidRPr="00D81859">
          <w:rPr>
            <w:rFonts w:ascii="Times New Roman" w:eastAsia="Times New Roman" w:hAnsi="Times New Roman" w:cs="Times New Roman"/>
            <w:sz w:val="24"/>
            <w:szCs w:val="24"/>
          </w:rPr>
          <w:br/>
          <w:t>– Command mode – this is the mode where you start in</w:t>
        </w:r>
        <w:r w:rsidRPr="00D81859">
          <w:rPr>
            <w:rFonts w:ascii="Times New Roman" w:eastAsia="Times New Roman" w:hAnsi="Times New Roman" w:cs="Times New Roman"/>
            <w:sz w:val="24"/>
            <w:szCs w:val="24"/>
          </w:rPr>
          <w:br/>
          <w:t>– Edit mode – this is the mode that allows you to do text editing</w:t>
        </w:r>
        <w:r w:rsidRPr="00D81859">
          <w:rPr>
            <w:rFonts w:ascii="Times New Roman" w:eastAsia="Times New Roman" w:hAnsi="Times New Roman" w:cs="Times New Roman"/>
            <w:sz w:val="24"/>
            <w:szCs w:val="24"/>
          </w:rPr>
          <w:br/>
          <w:t>– Ex mode – this is the mode wherein you interact with vi with instructions to process a file</w:t>
        </w:r>
      </w:ins>
    </w:p>
    <w:p w:rsidR="00D81859" w:rsidRPr="00D81859" w:rsidRDefault="00D81859" w:rsidP="00D81859">
      <w:pPr>
        <w:spacing w:before="100" w:beforeAutospacing="1" w:after="100" w:afterAutospacing="1" w:line="240" w:lineRule="auto"/>
        <w:rPr>
          <w:ins w:id="152" w:author="Unknown"/>
          <w:rFonts w:ascii="Times New Roman" w:eastAsia="Times New Roman" w:hAnsi="Times New Roman" w:cs="Times New Roman"/>
          <w:sz w:val="24"/>
          <w:szCs w:val="24"/>
        </w:rPr>
      </w:pPr>
      <w:ins w:id="153" w:author="Unknown">
        <w:r w:rsidRPr="00D81859">
          <w:rPr>
            <w:rFonts w:ascii="Times New Roman" w:eastAsia="Times New Roman" w:hAnsi="Times New Roman" w:cs="Times New Roman"/>
            <w:b/>
            <w:bCs/>
            <w:sz w:val="24"/>
            <w:szCs w:val="24"/>
          </w:rPr>
          <w:t>38) Is it possible to use shortcut for a long pathname?</w:t>
        </w:r>
      </w:ins>
    </w:p>
    <w:p w:rsidR="00D81859" w:rsidRPr="00D81859" w:rsidRDefault="00D81859" w:rsidP="00D81859">
      <w:pPr>
        <w:spacing w:before="100" w:beforeAutospacing="1" w:after="100" w:afterAutospacing="1" w:line="240" w:lineRule="auto"/>
        <w:rPr>
          <w:ins w:id="154" w:author="Unknown"/>
          <w:rFonts w:ascii="Times New Roman" w:eastAsia="Times New Roman" w:hAnsi="Times New Roman" w:cs="Times New Roman"/>
          <w:sz w:val="24"/>
          <w:szCs w:val="24"/>
        </w:rPr>
      </w:pPr>
      <w:ins w:id="155" w:author="Unknown">
        <w:r w:rsidRPr="00D81859">
          <w:rPr>
            <w:rFonts w:ascii="Times New Roman" w:eastAsia="Times New Roman" w:hAnsi="Times New Roman" w:cs="Times New Roman"/>
            <w:sz w:val="24"/>
            <w:szCs w:val="24"/>
          </w:rPr>
          <w:t>Yes, there is. A feature known as filename expansion allows you do this using the TAB key. For example, if you have a path named /home/iceman/assignments directory, you would type as follows: /</w:t>
        </w:r>
        <w:proofErr w:type="gramStart"/>
        <w:r w:rsidRPr="00D81859">
          <w:rPr>
            <w:rFonts w:ascii="Times New Roman" w:eastAsia="Times New Roman" w:hAnsi="Times New Roman" w:cs="Times New Roman"/>
            <w:sz w:val="24"/>
            <w:szCs w:val="24"/>
          </w:rPr>
          <w:t>ho[</w:t>
        </w:r>
        <w:proofErr w:type="gramEnd"/>
        <w:r w:rsidRPr="00D81859">
          <w:rPr>
            <w:rFonts w:ascii="Times New Roman" w:eastAsia="Times New Roman" w:hAnsi="Times New Roman" w:cs="Times New Roman"/>
            <w:sz w:val="24"/>
            <w:szCs w:val="24"/>
          </w:rPr>
          <w:t>tab]/ice[tab]/</w:t>
        </w:r>
        <w:proofErr w:type="spellStart"/>
        <w:r w:rsidRPr="00D81859">
          <w:rPr>
            <w:rFonts w:ascii="Times New Roman" w:eastAsia="Times New Roman" w:hAnsi="Times New Roman" w:cs="Times New Roman"/>
            <w:sz w:val="24"/>
            <w:szCs w:val="24"/>
          </w:rPr>
          <w:t>assi</w:t>
        </w:r>
        <w:proofErr w:type="spellEnd"/>
        <w:r w:rsidRPr="00D81859">
          <w:rPr>
            <w:rFonts w:ascii="Times New Roman" w:eastAsia="Times New Roman" w:hAnsi="Times New Roman" w:cs="Times New Roman"/>
            <w:sz w:val="24"/>
            <w:szCs w:val="24"/>
          </w:rPr>
          <w:t>[tab] . This, however, assumes that the path is unique, and that the shell you’re using supports this feature.</w:t>
        </w:r>
      </w:ins>
    </w:p>
    <w:p w:rsidR="00D81859" w:rsidRPr="00D81859" w:rsidRDefault="00D81859" w:rsidP="00D81859">
      <w:pPr>
        <w:spacing w:before="100" w:beforeAutospacing="1" w:after="100" w:afterAutospacing="1" w:line="240" w:lineRule="auto"/>
        <w:rPr>
          <w:ins w:id="156" w:author="Unknown"/>
          <w:rFonts w:ascii="Times New Roman" w:eastAsia="Times New Roman" w:hAnsi="Times New Roman" w:cs="Times New Roman"/>
          <w:sz w:val="24"/>
          <w:szCs w:val="24"/>
        </w:rPr>
      </w:pPr>
      <w:ins w:id="157" w:author="Unknown">
        <w:r w:rsidRPr="00D81859">
          <w:rPr>
            <w:rFonts w:ascii="Times New Roman" w:eastAsia="Times New Roman" w:hAnsi="Times New Roman" w:cs="Times New Roman"/>
            <w:b/>
            <w:bCs/>
            <w:sz w:val="24"/>
            <w:szCs w:val="24"/>
          </w:rPr>
          <w:t>39) What is redirection?</w:t>
        </w:r>
      </w:ins>
    </w:p>
    <w:p w:rsidR="00D81859" w:rsidRPr="00D81859" w:rsidRDefault="00D81859" w:rsidP="00D81859">
      <w:pPr>
        <w:spacing w:before="100" w:beforeAutospacing="1" w:after="100" w:afterAutospacing="1" w:line="240" w:lineRule="auto"/>
        <w:rPr>
          <w:ins w:id="158" w:author="Unknown"/>
          <w:rFonts w:ascii="Times New Roman" w:eastAsia="Times New Roman" w:hAnsi="Times New Roman" w:cs="Times New Roman"/>
          <w:sz w:val="24"/>
          <w:szCs w:val="24"/>
        </w:rPr>
      </w:pPr>
      <w:ins w:id="159" w:author="Unknown">
        <w:r w:rsidRPr="00D81859">
          <w:rPr>
            <w:rFonts w:ascii="Times New Roman" w:eastAsia="Times New Roman" w:hAnsi="Times New Roman" w:cs="Times New Roman"/>
            <w:sz w:val="24"/>
            <w:szCs w:val="24"/>
          </w:rPr>
          <w:t>Redirection is the process of directing data from one output to another. It can also be used to direct an output as an input to another process.</w:t>
        </w:r>
      </w:ins>
    </w:p>
    <w:p w:rsidR="00D81859" w:rsidRPr="00D81859" w:rsidRDefault="00D81859" w:rsidP="00D81859">
      <w:pPr>
        <w:spacing w:before="100" w:beforeAutospacing="1" w:after="100" w:afterAutospacing="1" w:line="240" w:lineRule="auto"/>
        <w:rPr>
          <w:ins w:id="160" w:author="Unknown"/>
          <w:rFonts w:ascii="Times New Roman" w:eastAsia="Times New Roman" w:hAnsi="Times New Roman" w:cs="Times New Roman"/>
          <w:sz w:val="24"/>
          <w:szCs w:val="24"/>
        </w:rPr>
      </w:pPr>
      <w:ins w:id="161" w:author="Unknown">
        <w:r w:rsidRPr="00D81859">
          <w:rPr>
            <w:rFonts w:ascii="Times New Roman" w:eastAsia="Times New Roman" w:hAnsi="Times New Roman" w:cs="Times New Roman"/>
            <w:b/>
            <w:bCs/>
            <w:sz w:val="24"/>
            <w:szCs w:val="24"/>
          </w:rPr>
          <w:t xml:space="preserve">40) What is </w:t>
        </w:r>
        <w:proofErr w:type="spellStart"/>
        <w:r w:rsidRPr="00D81859">
          <w:rPr>
            <w:rFonts w:ascii="Times New Roman" w:eastAsia="Times New Roman" w:hAnsi="Times New Roman" w:cs="Times New Roman"/>
            <w:b/>
            <w:bCs/>
            <w:sz w:val="24"/>
            <w:szCs w:val="24"/>
          </w:rPr>
          <w:t>grep</w:t>
        </w:r>
        <w:proofErr w:type="spellEnd"/>
        <w:r w:rsidRPr="00D81859">
          <w:rPr>
            <w:rFonts w:ascii="Times New Roman" w:eastAsia="Times New Roman" w:hAnsi="Times New Roman" w:cs="Times New Roman"/>
            <w:b/>
            <w:bCs/>
            <w:sz w:val="24"/>
            <w:szCs w:val="24"/>
          </w:rPr>
          <w:t xml:space="preserve"> command?</w:t>
        </w:r>
      </w:ins>
    </w:p>
    <w:p w:rsidR="00D81859" w:rsidRPr="00D81859" w:rsidRDefault="00D81859" w:rsidP="00D81859">
      <w:pPr>
        <w:spacing w:before="100" w:beforeAutospacing="1" w:after="100" w:afterAutospacing="1" w:line="240" w:lineRule="auto"/>
        <w:rPr>
          <w:ins w:id="162" w:author="Unknown"/>
          <w:rFonts w:ascii="Times New Roman" w:eastAsia="Times New Roman" w:hAnsi="Times New Roman" w:cs="Times New Roman"/>
          <w:sz w:val="24"/>
          <w:szCs w:val="24"/>
        </w:rPr>
      </w:pPr>
      <w:proofErr w:type="spellStart"/>
      <w:proofErr w:type="gramStart"/>
      <w:ins w:id="163" w:author="Unknown">
        <w:r w:rsidRPr="00D81859">
          <w:rPr>
            <w:rFonts w:ascii="Times New Roman" w:eastAsia="Times New Roman" w:hAnsi="Times New Roman" w:cs="Times New Roman"/>
            <w:sz w:val="24"/>
            <w:szCs w:val="24"/>
          </w:rPr>
          <w:t>grep</w:t>
        </w:r>
        <w:proofErr w:type="spellEnd"/>
        <w:proofErr w:type="gramEnd"/>
        <w:r w:rsidRPr="00D81859">
          <w:rPr>
            <w:rFonts w:ascii="Times New Roman" w:eastAsia="Times New Roman" w:hAnsi="Times New Roman" w:cs="Times New Roman"/>
            <w:sz w:val="24"/>
            <w:szCs w:val="24"/>
          </w:rPr>
          <w:t xml:space="preserve"> a search command that makes use of pattern-based searching. It makes use of options and parameters that is specified along the command line and applies this pattern into searching the required file output.</w:t>
        </w:r>
      </w:ins>
    </w:p>
    <w:p w:rsidR="00D81859" w:rsidRPr="00D81859" w:rsidRDefault="00D81859" w:rsidP="00D81859">
      <w:pPr>
        <w:spacing w:before="100" w:beforeAutospacing="1" w:after="100" w:afterAutospacing="1" w:line="240" w:lineRule="auto"/>
        <w:rPr>
          <w:ins w:id="164" w:author="Unknown"/>
          <w:rFonts w:ascii="Times New Roman" w:eastAsia="Times New Roman" w:hAnsi="Times New Roman" w:cs="Times New Roman"/>
          <w:sz w:val="24"/>
          <w:szCs w:val="24"/>
        </w:rPr>
      </w:pPr>
      <w:ins w:id="165" w:author="Unknown">
        <w:r w:rsidRPr="00D81859">
          <w:rPr>
            <w:rFonts w:ascii="Times New Roman" w:eastAsia="Times New Roman" w:hAnsi="Times New Roman" w:cs="Times New Roman"/>
            <w:b/>
            <w:bCs/>
            <w:sz w:val="24"/>
            <w:szCs w:val="24"/>
          </w:rPr>
          <w:t>41) What could possibly be the problem when a command that was issued gave a different result from the last time it was used?</w:t>
        </w:r>
      </w:ins>
    </w:p>
    <w:p w:rsidR="00D81859" w:rsidRPr="00D81859" w:rsidRDefault="00D81859" w:rsidP="00D81859">
      <w:pPr>
        <w:spacing w:before="100" w:beforeAutospacing="1" w:after="100" w:afterAutospacing="1" w:line="240" w:lineRule="auto"/>
        <w:rPr>
          <w:ins w:id="166" w:author="Unknown"/>
          <w:rFonts w:ascii="Times New Roman" w:eastAsia="Times New Roman" w:hAnsi="Times New Roman" w:cs="Times New Roman"/>
          <w:sz w:val="24"/>
          <w:szCs w:val="24"/>
        </w:rPr>
      </w:pPr>
      <w:ins w:id="167" w:author="Unknown">
        <w:r w:rsidRPr="00D81859">
          <w:rPr>
            <w:rFonts w:ascii="Times New Roman" w:eastAsia="Times New Roman" w:hAnsi="Times New Roman" w:cs="Times New Roman"/>
            <w:sz w:val="24"/>
            <w:szCs w:val="24"/>
          </w:rPr>
          <w:t xml:space="preserve">One highly possible reason for getting different results from what seems to be the same command has something to do with case sensitivity issues. Since Linux is case sensitive, a command that was previously used might have been entered in a different format from the present one. For example, to lists all files in the directory, you should type the command </w:t>
        </w:r>
        <w:proofErr w:type="spellStart"/>
        <w:r w:rsidRPr="00D81859">
          <w:rPr>
            <w:rFonts w:ascii="Times New Roman" w:eastAsia="Times New Roman" w:hAnsi="Times New Roman" w:cs="Times New Roman"/>
            <w:sz w:val="24"/>
            <w:szCs w:val="24"/>
          </w:rPr>
          <w:t>ls</w:t>
        </w:r>
        <w:proofErr w:type="spellEnd"/>
        <w:r w:rsidRPr="00D81859">
          <w:rPr>
            <w:rFonts w:ascii="Times New Roman" w:eastAsia="Times New Roman" w:hAnsi="Times New Roman" w:cs="Times New Roman"/>
            <w:sz w:val="24"/>
            <w:szCs w:val="24"/>
          </w:rPr>
          <w:t>, and not LS. Typing LS would either result in an error message if there is no program by that exact name exist, or may produce a different output if there is a program named LS that performs another function.</w:t>
        </w:r>
      </w:ins>
    </w:p>
    <w:p w:rsidR="00D81859" w:rsidRPr="00D81859" w:rsidRDefault="00D81859" w:rsidP="00D81859">
      <w:pPr>
        <w:spacing w:before="100" w:beforeAutospacing="1" w:after="100" w:afterAutospacing="1" w:line="240" w:lineRule="auto"/>
        <w:rPr>
          <w:ins w:id="168" w:author="Unknown"/>
          <w:rFonts w:ascii="Times New Roman" w:eastAsia="Times New Roman" w:hAnsi="Times New Roman" w:cs="Times New Roman"/>
          <w:sz w:val="24"/>
          <w:szCs w:val="24"/>
        </w:rPr>
      </w:pPr>
      <w:ins w:id="169" w:author="Unknown">
        <w:r w:rsidRPr="00D81859">
          <w:rPr>
            <w:rFonts w:ascii="Times New Roman" w:eastAsia="Times New Roman" w:hAnsi="Times New Roman" w:cs="Times New Roman"/>
            <w:b/>
            <w:bCs/>
            <w:sz w:val="24"/>
            <w:szCs w:val="24"/>
          </w:rPr>
          <w:t>42) What are the contents in /</w:t>
        </w:r>
        <w:proofErr w:type="spellStart"/>
        <w:r w:rsidRPr="00D81859">
          <w:rPr>
            <w:rFonts w:ascii="Times New Roman" w:eastAsia="Times New Roman" w:hAnsi="Times New Roman" w:cs="Times New Roman"/>
            <w:b/>
            <w:bCs/>
            <w:sz w:val="24"/>
            <w:szCs w:val="24"/>
          </w:rPr>
          <w:t>usr</w:t>
        </w:r>
        <w:proofErr w:type="spellEnd"/>
        <w:r w:rsidRPr="00D81859">
          <w:rPr>
            <w:rFonts w:ascii="Times New Roman" w:eastAsia="Times New Roman" w:hAnsi="Times New Roman" w:cs="Times New Roman"/>
            <w:b/>
            <w:bCs/>
            <w:sz w:val="24"/>
            <w:szCs w:val="24"/>
          </w:rPr>
          <w:t>/local?</w:t>
        </w:r>
      </w:ins>
    </w:p>
    <w:p w:rsidR="00D81859" w:rsidRPr="00D81859" w:rsidRDefault="00D81859" w:rsidP="00D81859">
      <w:pPr>
        <w:spacing w:before="100" w:beforeAutospacing="1" w:after="100" w:afterAutospacing="1" w:line="240" w:lineRule="auto"/>
        <w:rPr>
          <w:ins w:id="170" w:author="Unknown"/>
          <w:rFonts w:ascii="Times New Roman" w:eastAsia="Times New Roman" w:hAnsi="Times New Roman" w:cs="Times New Roman"/>
          <w:sz w:val="24"/>
          <w:szCs w:val="24"/>
        </w:rPr>
      </w:pPr>
      <w:ins w:id="171" w:author="Unknown">
        <w:r w:rsidRPr="00D81859">
          <w:rPr>
            <w:rFonts w:ascii="Times New Roman" w:eastAsia="Times New Roman" w:hAnsi="Times New Roman" w:cs="Times New Roman"/>
            <w:sz w:val="24"/>
            <w:szCs w:val="24"/>
          </w:rPr>
          <w:lastRenderedPageBreak/>
          <w:t>It contains locally installed files. This directory actually matters in environments where files are stored on the network. Specifically, locally-installed files go to /</w:t>
        </w:r>
        <w:proofErr w:type="spellStart"/>
        <w:r w:rsidRPr="00D81859">
          <w:rPr>
            <w:rFonts w:ascii="Times New Roman" w:eastAsia="Times New Roman" w:hAnsi="Times New Roman" w:cs="Times New Roman"/>
            <w:sz w:val="24"/>
            <w:szCs w:val="24"/>
          </w:rPr>
          <w:t>usr</w:t>
        </w:r>
        <w:proofErr w:type="spellEnd"/>
        <w:r w:rsidRPr="00D81859">
          <w:rPr>
            <w:rFonts w:ascii="Times New Roman" w:eastAsia="Times New Roman" w:hAnsi="Times New Roman" w:cs="Times New Roman"/>
            <w:sz w:val="24"/>
            <w:szCs w:val="24"/>
          </w:rPr>
          <w:t>/local/bin, /</w:t>
        </w:r>
        <w:proofErr w:type="spellStart"/>
        <w:r w:rsidRPr="00D81859">
          <w:rPr>
            <w:rFonts w:ascii="Times New Roman" w:eastAsia="Times New Roman" w:hAnsi="Times New Roman" w:cs="Times New Roman"/>
            <w:sz w:val="24"/>
            <w:szCs w:val="24"/>
          </w:rPr>
          <w:t>usr</w:t>
        </w:r>
        <w:proofErr w:type="spellEnd"/>
        <w:r w:rsidRPr="00D81859">
          <w:rPr>
            <w:rFonts w:ascii="Times New Roman" w:eastAsia="Times New Roman" w:hAnsi="Times New Roman" w:cs="Times New Roman"/>
            <w:sz w:val="24"/>
            <w:szCs w:val="24"/>
          </w:rPr>
          <w:t>/local/lib, etc.). Another application of this directory is that it is used for software packages installed from source, or software not officially shipped with the distribution.</w:t>
        </w:r>
      </w:ins>
    </w:p>
    <w:p w:rsidR="00D81859" w:rsidRPr="00D81859" w:rsidRDefault="00D81859" w:rsidP="00D81859">
      <w:pPr>
        <w:spacing w:before="100" w:beforeAutospacing="1" w:after="100" w:afterAutospacing="1" w:line="240" w:lineRule="auto"/>
        <w:rPr>
          <w:ins w:id="172" w:author="Unknown"/>
          <w:rFonts w:ascii="Times New Roman" w:eastAsia="Times New Roman" w:hAnsi="Times New Roman" w:cs="Times New Roman"/>
          <w:sz w:val="24"/>
          <w:szCs w:val="24"/>
        </w:rPr>
      </w:pPr>
      <w:ins w:id="173" w:author="Unknown">
        <w:r w:rsidRPr="00D81859">
          <w:rPr>
            <w:rFonts w:ascii="Times New Roman" w:eastAsia="Times New Roman" w:hAnsi="Times New Roman" w:cs="Times New Roman"/>
            <w:b/>
            <w:bCs/>
            <w:sz w:val="24"/>
            <w:szCs w:val="24"/>
          </w:rPr>
          <w:t>43) How do you terminate an ongoing process?</w:t>
        </w:r>
      </w:ins>
    </w:p>
    <w:p w:rsidR="00D81859" w:rsidRPr="00D81859" w:rsidRDefault="00D81859" w:rsidP="00D81859">
      <w:pPr>
        <w:spacing w:before="100" w:beforeAutospacing="1" w:after="100" w:afterAutospacing="1" w:line="240" w:lineRule="auto"/>
        <w:rPr>
          <w:ins w:id="174" w:author="Unknown"/>
          <w:rFonts w:ascii="Times New Roman" w:eastAsia="Times New Roman" w:hAnsi="Times New Roman" w:cs="Times New Roman"/>
          <w:sz w:val="24"/>
          <w:szCs w:val="24"/>
        </w:rPr>
      </w:pPr>
      <w:ins w:id="175" w:author="Unknown">
        <w:r w:rsidRPr="00D81859">
          <w:rPr>
            <w:rFonts w:ascii="Times New Roman" w:eastAsia="Times New Roman" w:hAnsi="Times New Roman" w:cs="Times New Roman"/>
            <w:sz w:val="24"/>
            <w:szCs w:val="24"/>
          </w:rPr>
          <w:t xml:space="preserve">Every process in the system is identified by a unique process id or </w:t>
        </w:r>
        <w:proofErr w:type="spellStart"/>
        <w:proofErr w:type="gramStart"/>
        <w:r w:rsidRPr="00D81859">
          <w:rPr>
            <w:rFonts w:ascii="Times New Roman" w:eastAsia="Times New Roman" w:hAnsi="Times New Roman" w:cs="Times New Roman"/>
            <w:sz w:val="24"/>
            <w:szCs w:val="24"/>
          </w:rPr>
          <w:t>pid</w:t>
        </w:r>
        <w:proofErr w:type="spellEnd"/>
        <w:proofErr w:type="gramEnd"/>
        <w:r w:rsidRPr="00D81859">
          <w:rPr>
            <w:rFonts w:ascii="Times New Roman" w:eastAsia="Times New Roman" w:hAnsi="Times New Roman" w:cs="Times New Roman"/>
            <w:sz w:val="24"/>
            <w:szCs w:val="24"/>
          </w:rPr>
          <w:t xml:space="preserve">. Use the kill command followed by the </w:t>
        </w:r>
        <w:proofErr w:type="spellStart"/>
        <w:proofErr w:type="gramStart"/>
        <w:r w:rsidRPr="00D81859">
          <w:rPr>
            <w:rFonts w:ascii="Times New Roman" w:eastAsia="Times New Roman" w:hAnsi="Times New Roman" w:cs="Times New Roman"/>
            <w:sz w:val="24"/>
            <w:szCs w:val="24"/>
          </w:rPr>
          <w:t>pid</w:t>
        </w:r>
        <w:proofErr w:type="spellEnd"/>
        <w:proofErr w:type="gramEnd"/>
        <w:r w:rsidRPr="00D81859">
          <w:rPr>
            <w:rFonts w:ascii="Times New Roman" w:eastAsia="Times New Roman" w:hAnsi="Times New Roman" w:cs="Times New Roman"/>
            <w:sz w:val="24"/>
            <w:szCs w:val="24"/>
          </w:rPr>
          <w:t xml:space="preserve"> in order to terminate that process. To terminate all process at once, use kill 0.</w:t>
        </w:r>
      </w:ins>
    </w:p>
    <w:p w:rsidR="00D81859" w:rsidRPr="00D81859" w:rsidRDefault="00D81859" w:rsidP="00D81859">
      <w:pPr>
        <w:spacing w:before="100" w:beforeAutospacing="1" w:after="100" w:afterAutospacing="1" w:line="240" w:lineRule="auto"/>
        <w:rPr>
          <w:ins w:id="176" w:author="Unknown"/>
          <w:rFonts w:ascii="Times New Roman" w:eastAsia="Times New Roman" w:hAnsi="Times New Roman" w:cs="Times New Roman"/>
          <w:sz w:val="24"/>
          <w:szCs w:val="24"/>
        </w:rPr>
      </w:pPr>
      <w:ins w:id="177" w:author="Unknown">
        <w:r w:rsidRPr="00D81859">
          <w:rPr>
            <w:rFonts w:ascii="Times New Roman" w:eastAsia="Times New Roman" w:hAnsi="Times New Roman" w:cs="Times New Roman"/>
            <w:b/>
            <w:bCs/>
            <w:sz w:val="24"/>
            <w:szCs w:val="24"/>
          </w:rPr>
          <w:t>44) How do you insert comments in the command line prompt?</w:t>
        </w:r>
      </w:ins>
    </w:p>
    <w:p w:rsidR="00D81859" w:rsidRPr="00D81859" w:rsidRDefault="00D81859" w:rsidP="00D81859">
      <w:pPr>
        <w:spacing w:before="100" w:beforeAutospacing="1" w:after="100" w:afterAutospacing="1" w:line="240" w:lineRule="auto"/>
        <w:rPr>
          <w:ins w:id="178" w:author="Unknown"/>
          <w:rFonts w:ascii="Times New Roman" w:eastAsia="Times New Roman" w:hAnsi="Times New Roman" w:cs="Times New Roman"/>
          <w:sz w:val="24"/>
          <w:szCs w:val="24"/>
        </w:rPr>
      </w:pPr>
      <w:ins w:id="179" w:author="Unknown">
        <w:r w:rsidRPr="00D81859">
          <w:rPr>
            <w:rFonts w:ascii="Times New Roman" w:eastAsia="Times New Roman" w:hAnsi="Times New Roman" w:cs="Times New Roman"/>
            <w:sz w:val="24"/>
            <w:szCs w:val="24"/>
          </w:rPr>
          <w:t xml:space="preserve">Comments are created by typing the # symbol before the actual comment text. This tells the shell to completely ignore what follows. For example: “# </w:t>
        </w:r>
        <w:proofErr w:type="gramStart"/>
        <w:r w:rsidRPr="00D81859">
          <w:rPr>
            <w:rFonts w:ascii="Times New Roman" w:eastAsia="Times New Roman" w:hAnsi="Times New Roman" w:cs="Times New Roman"/>
            <w:sz w:val="24"/>
            <w:szCs w:val="24"/>
          </w:rPr>
          <w:t>This</w:t>
        </w:r>
        <w:proofErr w:type="gramEnd"/>
        <w:r w:rsidRPr="00D81859">
          <w:rPr>
            <w:rFonts w:ascii="Times New Roman" w:eastAsia="Times New Roman" w:hAnsi="Times New Roman" w:cs="Times New Roman"/>
            <w:sz w:val="24"/>
            <w:szCs w:val="24"/>
          </w:rPr>
          <w:t xml:space="preserve"> is just a comment that the shell will ignore.”</w:t>
        </w:r>
      </w:ins>
    </w:p>
    <w:p w:rsidR="00D81859" w:rsidRPr="00D81859" w:rsidRDefault="00D81859" w:rsidP="00D81859">
      <w:pPr>
        <w:spacing w:before="100" w:beforeAutospacing="1" w:after="100" w:afterAutospacing="1" w:line="240" w:lineRule="auto"/>
        <w:rPr>
          <w:ins w:id="180" w:author="Unknown"/>
          <w:rFonts w:ascii="Times New Roman" w:eastAsia="Times New Roman" w:hAnsi="Times New Roman" w:cs="Times New Roman"/>
          <w:sz w:val="24"/>
          <w:szCs w:val="24"/>
        </w:rPr>
      </w:pPr>
      <w:ins w:id="181" w:author="Unknown">
        <w:r w:rsidRPr="00D81859">
          <w:rPr>
            <w:rFonts w:ascii="Times New Roman" w:eastAsia="Times New Roman" w:hAnsi="Times New Roman" w:cs="Times New Roman"/>
            <w:b/>
            <w:bCs/>
            <w:sz w:val="24"/>
            <w:szCs w:val="24"/>
          </w:rPr>
          <w:t>45) What is command grouping and how does it work?</w:t>
        </w:r>
      </w:ins>
    </w:p>
    <w:p w:rsidR="00D81859" w:rsidRPr="00D81859" w:rsidRDefault="00D81859" w:rsidP="00D81859">
      <w:pPr>
        <w:spacing w:before="100" w:beforeAutospacing="1" w:after="100" w:afterAutospacing="1" w:line="240" w:lineRule="auto"/>
        <w:rPr>
          <w:ins w:id="182" w:author="Unknown"/>
          <w:rFonts w:ascii="Times New Roman" w:eastAsia="Times New Roman" w:hAnsi="Times New Roman" w:cs="Times New Roman"/>
          <w:sz w:val="24"/>
          <w:szCs w:val="24"/>
        </w:rPr>
      </w:pPr>
      <w:ins w:id="183" w:author="Unknown">
        <w:r w:rsidRPr="00D81859">
          <w:rPr>
            <w:rFonts w:ascii="Times New Roman" w:eastAsia="Times New Roman" w:hAnsi="Times New Roman" w:cs="Times New Roman"/>
            <w:sz w:val="24"/>
            <w:szCs w:val="24"/>
          </w:rPr>
          <w:t>You can use parentheses to group commands. For example, if you want to send the current date and time along with the contents of a file named OUTPUT to a second file named MYDATES, you can apply command grouping as follows: (date cat OUTPUT) &gt; MYDATES</w:t>
        </w:r>
      </w:ins>
    </w:p>
    <w:p w:rsidR="00D81859" w:rsidRPr="00D81859" w:rsidRDefault="00D81859" w:rsidP="00D81859">
      <w:pPr>
        <w:spacing w:before="100" w:beforeAutospacing="1" w:after="100" w:afterAutospacing="1" w:line="240" w:lineRule="auto"/>
        <w:rPr>
          <w:ins w:id="184" w:author="Unknown"/>
          <w:rFonts w:ascii="Times New Roman" w:eastAsia="Times New Roman" w:hAnsi="Times New Roman" w:cs="Times New Roman"/>
          <w:sz w:val="24"/>
          <w:szCs w:val="24"/>
        </w:rPr>
      </w:pPr>
      <w:ins w:id="185" w:author="Unknown">
        <w:r w:rsidRPr="00D81859">
          <w:rPr>
            <w:rFonts w:ascii="Times New Roman" w:eastAsia="Times New Roman" w:hAnsi="Times New Roman" w:cs="Times New Roman"/>
            <w:b/>
            <w:bCs/>
            <w:sz w:val="24"/>
            <w:szCs w:val="24"/>
          </w:rPr>
          <w:t>46) How do you execute more than one command or program from a single command line entry?</w:t>
        </w:r>
      </w:ins>
    </w:p>
    <w:p w:rsidR="00D81859" w:rsidRPr="00D81859" w:rsidRDefault="00D81859" w:rsidP="00D81859">
      <w:pPr>
        <w:spacing w:before="100" w:beforeAutospacing="1" w:after="100" w:afterAutospacing="1" w:line="240" w:lineRule="auto"/>
        <w:rPr>
          <w:ins w:id="186" w:author="Unknown"/>
          <w:rFonts w:ascii="Times New Roman" w:eastAsia="Times New Roman" w:hAnsi="Times New Roman" w:cs="Times New Roman"/>
          <w:sz w:val="24"/>
          <w:szCs w:val="24"/>
        </w:rPr>
      </w:pPr>
      <w:ins w:id="187" w:author="Unknown">
        <w:r w:rsidRPr="00D81859">
          <w:rPr>
            <w:rFonts w:ascii="Times New Roman" w:eastAsia="Times New Roman" w:hAnsi="Times New Roman" w:cs="Times New Roman"/>
            <w:sz w:val="24"/>
            <w:szCs w:val="24"/>
          </w:rPr>
          <w:t>You can combine several commands by separating each command or program using a semicolon symbol. For example, you can issue such a series of commands in a single entry:</w:t>
        </w:r>
      </w:ins>
    </w:p>
    <w:p w:rsidR="00D81859" w:rsidRPr="00D81859" w:rsidRDefault="00D81859" w:rsidP="00D81859">
      <w:pPr>
        <w:spacing w:line="240" w:lineRule="auto"/>
        <w:rPr>
          <w:ins w:id="188" w:author="Unknown"/>
          <w:rFonts w:ascii="Times New Roman" w:eastAsia="Times New Roman" w:hAnsi="Times New Roman" w:cs="Times New Roman"/>
          <w:sz w:val="24"/>
          <w:szCs w:val="24"/>
        </w:rPr>
      </w:pPr>
      <w:ins w:id="189" w:author="Unknown">
        <w:r w:rsidRPr="00D81859">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36.5pt;height:60.8pt" o:ole="">
              <v:imagedata r:id="rId4" o:title=""/>
            </v:shape>
            <w:control r:id="rId5" w:name="DefaultOcxName" w:shapeid="_x0000_i1036"/>
          </w:object>
        </w:r>
      </w:ins>
    </w:p>
    <w:tbl>
      <w:tblPr>
        <w:tblW w:w="0" w:type="auto"/>
        <w:tblCellSpacing w:w="15" w:type="dxa"/>
        <w:tblCellMar>
          <w:top w:w="15" w:type="dxa"/>
          <w:left w:w="15" w:type="dxa"/>
          <w:bottom w:w="15" w:type="dxa"/>
          <w:right w:w="15" w:type="dxa"/>
        </w:tblCellMar>
        <w:tblLook w:val="04A0"/>
      </w:tblPr>
      <w:tblGrid>
        <w:gridCol w:w="195"/>
        <w:gridCol w:w="8634"/>
      </w:tblGrid>
      <w:tr w:rsidR="00D81859" w:rsidRPr="00D81859" w:rsidTr="00D81859">
        <w:trPr>
          <w:tblCellSpacing w:w="15" w:type="dxa"/>
        </w:trPr>
        <w:tc>
          <w:tcPr>
            <w:tcW w:w="0" w:type="auto"/>
            <w:vAlign w:val="center"/>
            <w:hideMark/>
          </w:tcPr>
          <w:p w:rsidR="00D81859" w:rsidRPr="00D81859" w:rsidRDefault="00D81859" w:rsidP="00D81859">
            <w:pPr>
              <w:spacing w:after="0" w:line="240" w:lineRule="auto"/>
              <w:rPr>
                <w:rFonts w:ascii="Times New Roman" w:eastAsia="Times New Roman" w:hAnsi="Times New Roman" w:cs="Times New Roman"/>
                <w:sz w:val="24"/>
                <w:szCs w:val="24"/>
              </w:rPr>
            </w:pPr>
            <w:r w:rsidRPr="00D81859">
              <w:rPr>
                <w:rFonts w:ascii="Times New Roman" w:eastAsia="Times New Roman" w:hAnsi="Times New Roman" w:cs="Times New Roman"/>
                <w:sz w:val="24"/>
                <w:szCs w:val="24"/>
              </w:rPr>
              <w:t>1</w:t>
            </w:r>
          </w:p>
        </w:tc>
        <w:tc>
          <w:tcPr>
            <w:tcW w:w="0" w:type="auto"/>
            <w:vAlign w:val="center"/>
            <w:hideMark/>
          </w:tcPr>
          <w:p w:rsidR="00D81859" w:rsidRPr="00D81859" w:rsidRDefault="00D81859" w:rsidP="00D81859">
            <w:pPr>
              <w:spacing w:after="0" w:line="240" w:lineRule="auto"/>
              <w:rPr>
                <w:rFonts w:ascii="Times New Roman" w:eastAsia="Times New Roman" w:hAnsi="Times New Roman" w:cs="Times New Roman"/>
                <w:sz w:val="24"/>
                <w:szCs w:val="24"/>
              </w:rPr>
            </w:pPr>
            <w:proofErr w:type="spellStart"/>
            <w:proofErr w:type="gramStart"/>
            <w:r w:rsidRPr="00D81859">
              <w:rPr>
                <w:rFonts w:ascii="Times New Roman" w:eastAsia="Times New Roman" w:hAnsi="Times New Roman" w:cs="Times New Roman"/>
                <w:sz w:val="24"/>
                <w:szCs w:val="24"/>
              </w:rPr>
              <w:t>ls</w:t>
            </w:r>
            <w:proofErr w:type="spellEnd"/>
            <w:proofErr w:type="gramEnd"/>
            <w:r w:rsidRPr="00D81859">
              <w:rPr>
                <w:rFonts w:ascii="Times New Roman" w:eastAsia="Times New Roman" w:hAnsi="Times New Roman" w:cs="Times New Roman"/>
                <w:sz w:val="24"/>
                <w:szCs w:val="24"/>
              </w:rPr>
              <w:t xml:space="preserve"> –l </w:t>
            </w:r>
            <w:proofErr w:type="spellStart"/>
            <w:r w:rsidRPr="00D81859">
              <w:rPr>
                <w:rFonts w:ascii="Times New Roman" w:eastAsia="Times New Roman" w:hAnsi="Times New Roman" w:cs="Times New Roman"/>
                <w:sz w:val="24"/>
                <w:szCs w:val="24"/>
              </w:rPr>
              <w:t>cd</w:t>
            </w:r>
            <w:proofErr w:type="spellEnd"/>
            <w:r w:rsidRPr="00D81859">
              <w:rPr>
                <w:rFonts w:ascii="Times New Roman" w:eastAsia="Times New Roman" w:hAnsi="Times New Roman" w:cs="Times New Roman"/>
                <w:sz w:val="24"/>
                <w:szCs w:val="24"/>
              </w:rPr>
              <w:t xml:space="preserve"> .. </w:t>
            </w:r>
            <w:proofErr w:type="spellStart"/>
            <w:proofErr w:type="gramStart"/>
            <w:r w:rsidRPr="00D81859">
              <w:rPr>
                <w:rFonts w:ascii="Times New Roman" w:eastAsia="Times New Roman" w:hAnsi="Times New Roman" w:cs="Times New Roman"/>
                <w:sz w:val="24"/>
                <w:szCs w:val="24"/>
              </w:rPr>
              <w:t>ls</w:t>
            </w:r>
            <w:proofErr w:type="spellEnd"/>
            <w:proofErr w:type="gramEnd"/>
            <w:r w:rsidRPr="00D81859">
              <w:rPr>
                <w:rFonts w:ascii="Times New Roman" w:eastAsia="Times New Roman" w:hAnsi="Times New Roman" w:cs="Times New Roman"/>
                <w:sz w:val="24"/>
                <w:szCs w:val="24"/>
              </w:rPr>
              <w:t xml:space="preserve"> –a MYWORK which is equivalent to 3 commands: </w:t>
            </w:r>
            <w:proofErr w:type="spellStart"/>
            <w:r w:rsidRPr="00D81859">
              <w:rPr>
                <w:rFonts w:ascii="Times New Roman" w:eastAsia="Times New Roman" w:hAnsi="Times New Roman" w:cs="Times New Roman"/>
                <w:sz w:val="24"/>
                <w:szCs w:val="24"/>
              </w:rPr>
              <w:t>ls</w:t>
            </w:r>
            <w:proofErr w:type="spellEnd"/>
            <w:r w:rsidRPr="00D81859">
              <w:rPr>
                <w:rFonts w:ascii="Times New Roman" w:eastAsia="Times New Roman" w:hAnsi="Times New Roman" w:cs="Times New Roman"/>
                <w:sz w:val="24"/>
                <w:szCs w:val="24"/>
              </w:rPr>
              <w:t xml:space="preserve"> -l </w:t>
            </w:r>
            <w:proofErr w:type="spellStart"/>
            <w:r w:rsidRPr="00D81859">
              <w:rPr>
                <w:rFonts w:ascii="Times New Roman" w:eastAsia="Times New Roman" w:hAnsi="Times New Roman" w:cs="Times New Roman"/>
                <w:sz w:val="24"/>
                <w:szCs w:val="24"/>
              </w:rPr>
              <w:t>cd</w:t>
            </w:r>
            <w:proofErr w:type="spellEnd"/>
            <w:r w:rsidRPr="00D81859">
              <w:rPr>
                <w:rFonts w:ascii="Times New Roman" w:eastAsia="Times New Roman" w:hAnsi="Times New Roman" w:cs="Times New Roman"/>
                <w:sz w:val="24"/>
                <w:szCs w:val="24"/>
              </w:rPr>
              <w:t xml:space="preserve">.. </w:t>
            </w:r>
            <w:proofErr w:type="spellStart"/>
            <w:r w:rsidRPr="00D81859">
              <w:rPr>
                <w:rFonts w:ascii="Times New Roman" w:eastAsia="Times New Roman" w:hAnsi="Times New Roman" w:cs="Times New Roman"/>
                <w:sz w:val="24"/>
                <w:szCs w:val="24"/>
              </w:rPr>
              <w:t>ls</w:t>
            </w:r>
            <w:proofErr w:type="spellEnd"/>
            <w:r w:rsidRPr="00D81859">
              <w:rPr>
                <w:rFonts w:ascii="Times New Roman" w:eastAsia="Times New Roman" w:hAnsi="Times New Roman" w:cs="Times New Roman"/>
                <w:sz w:val="24"/>
                <w:szCs w:val="24"/>
              </w:rPr>
              <w:t xml:space="preserve"> -a MYWORK</w:t>
            </w:r>
          </w:p>
        </w:tc>
      </w:tr>
    </w:tbl>
    <w:p w:rsidR="00D81859" w:rsidRPr="00D81859" w:rsidRDefault="00D81859" w:rsidP="00D81859">
      <w:pPr>
        <w:spacing w:before="100" w:beforeAutospacing="1" w:after="100" w:afterAutospacing="1" w:line="240" w:lineRule="auto"/>
        <w:rPr>
          <w:ins w:id="190" w:author="Unknown"/>
          <w:rFonts w:ascii="Times New Roman" w:eastAsia="Times New Roman" w:hAnsi="Times New Roman" w:cs="Times New Roman"/>
          <w:sz w:val="24"/>
          <w:szCs w:val="24"/>
        </w:rPr>
      </w:pPr>
      <w:ins w:id="191" w:author="Unknown">
        <w:r w:rsidRPr="00D81859">
          <w:rPr>
            <w:rFonts w:ascii="Times New Roman" w:eastAsia="Times New Roman" w:hAnsi="Times New Roman" w:cs="Times New Roman"/>
            <w:sz w:val="24"/>
            <w:szCs w:val="24"/>
          </w:rPr>
          <w:t>**Note that this will be executed one after the other, in the order specified.</w:t>
        </w:r>
      </w:ins>
    </w:p>
    <w:p w:rsidR="00D81859" w:rsidRPr="00D81859" w:rsidRDefault="00D81859" w:rsidP="00D81859">
      <w:pPr>
        <w:spacing w:before="100" w:beforeAutospacing="1" w:after="100" w:afterAutospacing="1" w:line="240" w:lineRule="auto"/>
        <w:rPr>
          <w:ins w:id="192" w:author="Unknown"/>
          <w:rFonts w:ascii="Times New Roman" w:eastAsia="Times New Roman" w:hAnsi="Times New Roman" w:cs="Times New Roman"/>
          <w:sz w:val="24"/>
          <w:szCs w:val="24"/>
        </w:rPr>
      </w:pPr>
      <w:ins w:id="193" w:author="Unknown">
        <w:r w:rsidRPr="00D81859">
          <w:rPr>
            <w:rFonts w:ascii="Times New Roman" w:eastAsia="Times New Roman" w:hAnsi="Times New Roman" w:cs="Times New Roman"/>
            <w:b/>
            <w:bCs/>
            <w:sz w:val="24"/>
            <w:szCs w:val="24"/>
          </w:rPr>
          <w:t xml:space="preserve">47) Write a command that will look for files with an extension “c”, and has the occurrence of the string “apple” in it. </w:t>
        </w:r>
      </w:ins>
    </w:p>
    <w:p w:rsidR="00D81859" w:rsidRPr="00D81859" w:rsidRDefault="00D81859" w:rsidP="00D81859">
      <w:pPr>
        <w:spacing w:before="100" w:beforeAutospacing="1" w:after="100" w:afterAutospacing="1" w:line="240" w:lineRule="auto"/>
        <w:rPr>
          <w:ins w:id="194" w:author="Unknown"/>
          <w:rFonts w:ascii="Times New Roman" w:eastAsia="Times New Roman" w:hAnsi="Times New Roman" w:cs="Times New Roman"/>
          <w:sz w:val="24"/>
          <w:szCs w:val="24"/>
        </w:rPr>
      </w:pPr>
      <w:ins w:id="195" w:author="Unknown">
        <w:r w:rsidRPr="00D81859">
          <w:rPr>
            <w:rFonts w:ascii="Times New Roman" w:eastAsia="Times New Roman" w:hAnsi="Times New Roman" w:cs="Times New Roman"/>
            <w:sz w:val="24"/>
            <w:szCs w:val="24"/>
          </w:rPr>
          <w:t>Answer:</w:t>
        </w:r>
      </w:ins>
    </w:p>
    <w:p w:rsidR="00D81859" w:rsidRPr="00D81859" w:rsidRDefault="00D81859" w:rsidP="00D81859">
      <w:pPr>
        <w:spacing w:line="240" w:lineRule="auto"/>
        <w:rPr>
          <w:ins w:id="196" w:author="Unknown"/>
          <w:rFonts w:ascii="Times New Roman" w:eastAsia="Times New Roman" w:hAnsi="Times New Roman" w:cs="Times New Roman"/>
          <w:sz w:val="24"/>
          <w:szCs w:val="24"/>
        </w:rPr>
      </w:pPr>
      <w:ins w:id="197" w:author="Unknown">
        <w:r w:rsidRPr="00D81859">
          <w:rPr>
            <w:rFonts w:ascii="Times New Roman" w:eastAsia="Times New Roman" w:hAnsi="Times New Roman" w:cs="Times New Roman"/>
            <w:sz w:val="24"/>
            <w:szCs w:val="24"/>
          </w:rPr>
          <w:object w:dxaOrig="1440" w:dyaOrig="1440">
            <v:shape id="_x0000_i1035" type="#_x0000_t75" style="width:136.5pt;height:60.8pt" o:ole="">
              <v:imagedata r:id="rId6" o:title=""/>
            </v:shape>
            <w:control r:id="rId7" w:name="DefaultOcxName1" w:shapeid="_x0000_i1035"/>
          </w:object>
        </w:r>
      </w:ins>
    </w:p>
    <w:tbl>
      <w:tblPr>
        <w:tblW w:w="0" w:type="auto"/>
        <w:tblCellSpacing w:w="15" w:type="dxa"/>
        <w:tblCellMar>
          <w:top w:w="15" w:type="dxa"/>
          <w:left w:w="15" w:type="dxa"/>
          <w:bottom w:w="15" w:type="dxa"/>
          <w:right w:w="15" w:type="dxa"/>
        </w:tblCellMar>
        <w:tblLook w:val="04A0"/>
      </w:tblPr>
      <w:tblGrid>
        <w:gridCol w:w="195"/>
        <w:gridCol w:w="4135"/>
      </w:tblGrid>
      <w:tr w:rsidR="00D81859" w:rsidRPr="00D81859" w:rsidTr="00D81859">
        <w:trPr>
          <w:tblCellSpacing w:w="15" w:type="dxa"/>
        </w:trPr>
        <w:tc>
          <w:tcPr>
            <w:tcW w:w="0" w:type="auto"/>
            <w:vAlign w:val="center"/>
            <w:hideMark/>
          </w:tcPr>
          <w:p w:rsidR="00D81859" w:rsidRPr="00D81859" w:rsidRDefault="00D81859" w:rsidP="00D81859">
            <w:pPr>
              <w:spacing w:after="0" w:line="240" w:lineRule="auto"/>
              <w:rPr>
                <w:rFonts w:ascii="Times New Roman" w:eastAsia="Times New Roman" w:hAnsi="Times New Roman" w:cs="Times New Roman"/>
                <w:sz w:val="24"/>
                <w:szCs w:val="24"/>
              </w:rPr>
            </w:pPr>
            <w:r w:rsidRPr="00D81859">
              <w:rPr>
                <w:rFonts w:ascii="Times New Roman" w:eastAsia="Times New Roman" w:hAnsi="Times New Roman" w:cs="Times New Roman"/>
                <w:sz w:val="24"/>
                <w:szCs w:val="24"/>
              </w:rPr>
              <w:lastRenderedPageBreak/>
              <w:t>1</w:t>
            </w:r>
          </w:p>
        </w:tc>
        <w:tc>
          <w:tcPr>
            <w:tcW w:w="0" w:type="auto"/>
            <w:vAlign w:val="center"/>
            <w:hideMark/>
          </w:tcPr>
          <w:p w:rsidR="00D81859" w:rsidRPr="00D81859" w:rsidRDefault="00D81859" w:rsidP="00D81859">
            <w:pPr>
              <w:spacing w:after="0" w:line="240" w:lineRule="auto"/>
              <w:rPr>
                <w:rFonts w:ascii="Times New Roman" w:eastAsia="Times New Roman" w:hAnsi="Times New Roman" w:cs="Times New Roman"/>
                <w:sz w:val="24"/>
                <w:szCs w:val="24"/>
              </w:rPr>
            </w:pPr>
            <w:r w:rsidRPr="00D81859">
              <w:rPr>
                <w:rFonts w:ascii="Times New Roman" w:eastAsia="Times New Roman" w:hAnsi="Times New Roman" w:cs="Times New Roman"/>
                <w:sz w:val="24"/>
                <w:szCs w:val="24"/>
              </w:rPr>
              <w:t xml:space="preserve">Find ./ -name “*.c” | </w:t>
            </w:r>
            <w:proofErr w:type="spellStart"/>
            <w:r w:rsidRPr="00D81859">
              <w:rPr>
                <w:rFonts w:ascii="Times New Roman" w:eastAsia="Times New Roman" w:hAnsi="Times New Roman" w:cs="Times New Roman"/>
                <w:sz w:val="24"/>
                <w:szCs w:val="24"/>
              </w:rPr>
              <w:t>xargs</w:t>
            </w:r>
            <w:proofErr w:type="spellEnd"/>
            <w:r w:rsidRPr="00D81859">
              <w:rPr>
                <w:rFonts w:ascii="Times New Roman" w:eastAsia="Times New Roman" w:hAnsi="Times New Roman" w:cs="Times New Roman"/>
                <w:sz w:val="24"/>
                <w:szCs w:val="24"/>
              </w:rPr>
              <w:t xml:space="preserve"> </w:t>
            </w:r>
            <w:proofErr w:type="spellStart"/>
            <w:r w:rsidRPr="00D81859">
              <w:rPr>
                <w:rFonts w:ascii="Times New Roman" w:eastAsia="Times New Roman" w:hAnsi="Times New Roman" w:cs="Times New Roman"/>
                <w:sz w:val="24"/>
                <w:szCs w:val="24"/>
              </w:rPr>
              <w:t>grep</w:t>
            </w:r>
            <w:proofErr w:type="spellEnd"/>
            <w:r w:rsidRPr="00D81859">
              <w:rPr>
                <w:rFonts w:ascii="Times New Roman" w:eastAsia="Times New Roman" w:hAnsi="Times New Roman" w:cs="Times New Roman"/>
                <w:sz w:val="24"/>
                <w:szCs w:val="24"/>
              </w:rPr>
              <w:t xml:space="preserve"> –</w:t>
            </w:r>
            <w:proofErr w:type="spellStart"/>
            <w:r w:rsidRPr="00D81859">
              <w:rPr>
                <w:rFonts w:ascii="Times New Roman" w:eastAsia="Times New Roman" w:hAnsi="Times New Roman" w:cs="Times New Roman"/>
                <w:sz w:val="24"/>
                <w:szCs w:val="24"/>
              </w:rPr>
              <w:t>i</w:t>
            </w:r>
            <w:proofErr w:type="spellEnd"/>
            <w:r w:rsidRPr="00D81859">
              <w:rPr>
                <w:rFonts w:ascii="Times New Roman" w:eastAsia="Times New Roman" w:hAnsi="Times New Roman" w:cs="Times New Roman"/>
                <w:sz w:val="24"/>
                <w:szCs w:val="24"/>
              </w:rPr>
              <w:t xml:space="preserve"> “apple”</w:t>
            </w:r>
          </w:p>
        </w:tc>
      </w:tr>
    </w:tbl>
    <w:p w:rsidR="00D81859" w:rsidRPr="00D81859" w:rsidRDefault="00D81859" w:rsidP="00D81859">
      <w:pPr>
        <w:spacing w:before="100" w:beforeAutospacing="1" w:after="100" w:afterAutospacing="1" w:line="240" w:lineRule="auto"/>
        <w:rPr>
          <w:ins w:id="198" w:author="Unknown"/>
          <w:rFonts w:ascii="Times New Roman" w:eastAsia="Times New Roman" w:hAnsi="Times New Roman" w:cs="Times New Roman"/>
          <w:sz w:val="24"/>
          <w:szCs w:val="24"/>
        </w:rPr>
      </w:pPr>
      <w:ins w:id="199" w:author="Unknown">
        <w:r w:rsidRPr="00D81859">
          <w:rPr>
            <w:rFonts w:ascii="Times New Roman" w:eastAsia="Times New Roman" w:hAnsi="Times New Roman" w:cs="Times New Roman"/>
            <w:sz w:val="24"/>
            <w:szCs w:val="24"/>
          </w:rPr>
          <w:t> </w:t>
        </w:r>
      </w:ins>
    </w:p>
    <w:p w:rsidR="00D81859" w:rsidRPr="00D81859" w:rsidRDefault="00D81859" w:rsidP="00D81859">
      <w:pPr>
        <w:spacing w:before="100" w:beforeAutospacing="1" w:after="100" w:afterAutospacing="1" w:line="240" w:lineRule="auto"/>
        <w:rPr>
          <w:ins w:id="200" w:author="Unknown"/>
          <w:rFonts w:ascii="Times New Roman" w:eastAsia="Times New Roman" w:hAnsi="Times New Roman" w:cs="Times New Roman"/>
          <w:sz w:val="24"/>
          <w:szCs w:val="24"/>
        </w:rPr>
      </w:pPr>
      <w:ins w:id="201" w:author="Unknown">
        <w:r w:rsidRPr="00D81859">
          <w:rPr>
            <w:rFonts w:ascii="Times New Roman" w:eastAsia="Times New Roman" w:hAnsi="Times New Roman" w:cs="Times New Roman"/>
            <w:b/>
            <w:bCs/>
            <w:sz w:val="24"/>
            <w:szCs w:val="24"/>
          </w:rPr>
          <w:t>48) Write a command that will display all .txt files, including its individual permission.</w:t>
        </w:r>
      </w:ins>
    </w:p>
    <w:p w:rsidR="00D81859" w:rsidRPr="00D81859" w:rsidRDefault="00D81859" w:rsidP="00D81859">
      <w:pPr>
        <w:spacing w:before="100" w:beforeAutospacing="1" w:after="100" w:afterAutospacing="1" w:line="240" w:lineRule="auto"/>
        <w:rPr>
          <w:ins w:id="202" w:author="Unknown"/>
          <w:rFonts w:ascii="Times New Roman" w:eastAsia="Times New Roman" w:hAnsi="Times New Roman" w:cs="Times New Roman"/>
          <w:sz w:val="24"/>
          <w:szCs w:val="24"/>
        </w:rPr>
      </w:pPr>
      <w:ins w:id="203" w:author="Unknown">
        <w:r w:rsidRPr="00D81859">
          <w:rPr>
            <w:rFonts w:ascii="Times New Roman" w:eastAsia="Times New Roman" w:hAnsi="Times New Roman" w:cs="Times New Roman"/>
            <w:sz w:val="24"/>
            <w:szCs w:val="24"/>
          </w:rPr>
          <w:t>Answer:</w:t>
        </w:r>
      </w:ins>
    </w:p>
    <w:p w:rsidR="00D81859" w:rsidRPr="00D81859" w:rsidRDefault="00D81859" w:rsidP="00D81859">
      <w:pPr>
        <w:spacing w:line="240" w:lineRule="auto"/>
        <w:rPr>
          <w:ins w:id="204" w:author="Unknown"/>
          <w:rFonts w:ascii="Times New Roman" w:eastAsia="Times New Roman" w:hAnsi="Times New Roman" w:cs="Times New Roman"/>
          <w:sz w:val="24"/>
          <w:szCs w:val="24"/>
        </w:rPr>
      </w:pPr>
      <w:ins w:id="205" w:author="Unknown">
        <w:r w:rsidRPr="00D81859">
          <w:rPr>
            <w:rFonts w:ascii="Times New Roman" w:eastAsia="Times New Roman" w:hAnsi="Times New Roman" w:cs="Times New Roman"/>
            <w:sz w:val="24"/>
            <w:szCs w:val="24"/>
          </w:rPr>
          <w:object w:dxaOrig="1440" w:dyaOrig="1440">
            <v:shape id="_x0000_i1034" type="#_x0000_t75" style="width:136.5pt;height:60.8pt" o:ole="">
              <v:imagedata r:id="rId8" o:title=""/>
            </v:shape>
            <w:control r:id="rId9" w:name="DefaultOcxName2" w:shapeid="_x0000_i1034"/>
          </w:object>
        </w:r>
      </w:ins>
    </w:p>
    <w:tbl>
      <w:tblPr>
        <w:tblW w:w="0" w:type="auto"/>
        <w:tblCellSpacing w:w="15" w:type="dxa"/>
        <w:tblCellMar>
          <w:top w:w="15" w:type="dxa"/>
          <w:left w:w="15" w:type="dxa"/>
          <w:bottom w:w="15" w:type="dxa"/>
          <w:right w:w="15" w:type="dxa"/>
        </w:tblCellMar>
        <w:tblLook w:val="04A0"/>
      </w:tblPr>
      <w:tblGrid>
        <w:gridCol w:w="195"/>
        <w:gridCol w:w="1182"/>
      </w:tblGrid>
      <w:tr w:rsidR="00D81859" w:rsidRPr="00D81859" w:rsidTr="00D81859">
        <w:trPr>
          <w:tblCellSpacing w:w="15" w:type="dxa"/>
        </w:trPr>
        <w:tc>
          <w:tcPr>
            <w:tcW w:w="0" w:type="auto"/>
            <w:vAlign w:val="center"/>
            <w:hideMark/>
          </w:tcPr>
          <w:p w:rsidR="00D81859" w:rsidRPr="00D81859" w:rsidRDefault="00D81859" w:rsidP="00D81859">
            <w:pPr>
              <w:spacing w:after="0" w:line="240" w:lineRule="auto"/>
              <w:rPr>
                <w:rFonts w:ascii="Times New Roman" w:eastAsia="Times New Roman" w:hAnsi="Times New Roman" w:cs="Times New Roman"/>
                <w:sz w:val="24"/>
                <w:szCs w:val="24"/>
              </w:rPr>
            </w:pPr>
            <w:r w:rsidRPr="00D81859">
              <w:rPr>
                <w:rFonts w:ascii="Times New Roman" w:eastAsia="Times New Roman" w:hAnsi="Times New Roman" w:cs="Times New Roman"/>
                <w:sz w:val="24"/>
                <w:szCs w:val="24"/>
              </w:rPr>
              <w:t>1</w:t>
            </w:r>
          </w:p>
        </w:tc>
        <w:tc>
          <w:tcPr>
            <w:tcW w:w="0" w:type="auto"/>
            <w:vAlign w:val="center"/>
            <w:hideMark/>
          </w:tcPr>
          <w:p w:rsidR="00D81859" w:rsidRPr="00D81859" w:rsidRDefault="00D81859" w:rsidP="00D81859">
            <w:pPr>
              <w:spacing w:after="0" w:line="240" w:lineRule="auto"/>
              <w:rPr>
                <w:rFonts w:ascii="Times New Roman" w:eastAsia="Times New Roman" w:hAnsi="Times New Roman" w:cs="Times New Roman"/>
                <w:sz w:val="24"/>
                <w:szCs w:val="24"/>
              </w:rPr>
            </w:pPr>
            <w:proofErr w:type="spellStart"/>
            <w:r w:rsidRPr="00D81859">
              <w:rPr>
                <w:rFonts w:ascii="Times New Roman" w:eastAsia="Times New Roman" w:hAnsi="Times New Roman" w:cs="Times New Roman"/>
                <w:sz w:val="24"/>
                <w:szCs w:val="24"/>
              </w:rPr>
              <w:t>ls</w:t>
            </w:r>
            <w:proofErr w:type="spellEnd"/>
            <w:r w:rsidRPr="00D81859">
              <w:rPr>
                <w:rFonts w:ascii="Times New Roman" w:eastAsia="Times New Roman" w:hAnsi="Times New Roman" w:cs="Times New Roman"/>
                <w:sz w:val="24"/>
                <w:szCs w:val="24"/>
              </w:rPr>
              <w:t xml:space="preserve"> -a -l *.txt</w:t>
            </w:r>
          </w:p>
        </w:tc>
      </w:tr>
    </w:tbl>
    <w:p w:rsidR="00D81859" w:rsidRPr="00D81859" w:rsidRDefault="00D81859" w:rsidP="00D81859">
      <w:pPr>
        <w:spacing w:before="100" w:beforeAutospacing="1" w:after="100" w:afterAutospacing="1" w:line="240" w:lineRule="auto"/>
        <w:rPr>
          <w:ins w:id="206" w:author="Unknown"/>
          <w:rFonts w:ascii="Times New Roman" w:eastAsia="Times New Roman" w:hAnsi="Times New Roman" w:cs="Times New Roman"/>
          <w:sz w:val="24"/>
          <w:szCs w:val="24"/>
        </w:rPr>
      </w:pPr>
      <w:ins w:id="207" w:author="Unknown">
        <w:r w:rsidRPr="00D81859">
          <w:rPr>
            <w:rFonts w:ascii="Times New Roman" w:eastAsia="Times New Roman" w:hAnsi="Times New Roman" w:cs="Times New Roman"/>
            <w:sz w:val="24"/>
            <w:szCs w:val="24"/>
          </w:rPr>
          <w:t> </w:t>
        </w:r>
      </w:ins>
    </w:p>
    <w:p w:rsidR="00D81859" w:rsidRPr="00D81859" w:rsidRDefault="00D81859" w:rsidP="00D81859">
      <w:pPr>
        <w:spacing w:before="100" w:beforeAutospacing="1" w:after="100" w:afterAutospacing="1" w:line="240" w:lineRule="auto"/>
        <w:rPr>
          <w:ins w:id="208" w:author="Unknown"/>
          <w:rFonts w:ascii="Times New Roman" w:eastAsia="Times New Roman" w:hAnsi="Times New Roman" w:cs="Times New Roman"/>
          <w:sz w:val="24"/>
          <w:szCs w:val="24"/>
        </w:rPr>
      </w:pPr>
      <w:ins w:id="209" w:author="Unknown">
        <w:r w:rsidRPr="00D81859">
          <w:rPr>
            <w:rFonts w:ascii="Times New Roman" w:eastAsia="Times New Roman" w:hAnsi="Times New Roman" w:cs="Times New Roman"/>
            <w:b/>
            <w:bCs/>
            <w:sz w:val="24"/>
            <w:szCs w:val="24"/>
          </w:rPr>
          <w:t>49) Write a command that will do the following:</w:t>
        </w:r>
        <w:r w:rsidRPr="00D81859">
          <w:rPr>
            <w:rFonts w:ascii="Times New Roman" w:eastAsia="Times New Roman" w:hAnsi="Times New Roman" w:cs="Times New Roman"/>
            <w:b/>
            <w:bCs/>
            <w:sz w:val="24"/>
            <w:szCs w:val="24"/>
          </w:rPr>
          <w:br/>
          <w:t xml:space="preserve">-look for all files in the current and subsequent directories with an extension </w:t>
        </w:r>
        <w:proofErr w:type="spellStart"/>
        <w:r w:rsidRPr="00D81859">
          <w:rPr>
            <w:rFonts w:ascii="Times New Roman" w:eastAsia="Times New Roman" w:hAnsi="Times New Roman" w:cs="Times New Roman"/>
            <w:b/>
            <w:bCs/>
            <w:sz w:val="24"/>
            <w:szCs w:val="24"/>
          </w:rPr>
          <w:t>c</w:t>
        </w:r>
        <w:proofErr w:type="gramStart"/>
        <w:r w:rsidRPr="00D81859">
          <w:rPr>
            <w:rFonts w:ascii="Times New Roman" w:eastAsia="Times New Roman" w:hAnsi="Times New Roman" w:cs="Times New Roman"/>
            <w:b/>
            <w:bCs/>
            <w:sz w:val="24"/>
            <w:szCs w:val="24"/>
          </w:rPr>
          <w:t>,v</w:t>
        </w:r>
        <w:proofErr w:type="spellEnd"/>
        <w:proofErr w:type="gramEnd"/>
        <w:r w:rsidRPr="00D81859">
          <w:rPr>
            <w:rFonts w:ascii="Times New Roman" w:eastAsia="Times New Roman" w:hAnsi="Times New Roman" w:cs="Times New Roman"/>
            <w:b/>
            <w:bCs/>
            <w:sz w:val="24"/>
            <w:szCs w:val="24"/>
          </w:rPr>
          <w:br/>
          <w:t xml:space="preserve">-strip </w:t>
        </w:r>
        <w:proofErr w:type="spellStart"/>
        <w:r w:rsidRPr="00D81859">
          <w:rPr>
            <w:rFonts w:ascii="Times New Roman" w:eastAsia="Times New Roman" w:hAnsi="Times New Roman" w:cs="Times New Roman"/>
            <w:b/>
            <w:bCs/>
            <w:sz w:val="24"/>
            <w:szCs w:val="24"/>
          </w:rPr>
          <w:t>the,v</w:t>
        </w:r>
        <w:proofErr w:type="spellEnd"/>
        <w:r w:rsidRPr="00D81859">
          <w:rPr>
            <w:rFonts w:ascii="Times New Roman" w:eastAsia="Times New Roman" w:hAnsi="Times New Roman" w:cs="Times New Roman"/>
            <w:b/>
            <w:bCs/>
            <w:sz w:val="24"/>
            <w:szCs w:val="24"/>
          </w:rPr>
          <w:t xml:space="preserve"> from the result (you can use </w:t>
        </w:r>
        <w:proofErr w:type="spellStart"/>
        <w:r w:rsidRPr="00D81859">
          <w:rPr>
            <w:rFonts w:ascii="Times New Roman" w:eastAsia="Times New Roman" w:hAnsi="Times New Roman" w:cs="Times New Roman"/>
            <w:b/>
            <w:bCs/>
            <w:sz w:val="24"/>
            <w:szCs w:val="24"/>
          </w:rPr>
          <w:t>sed</w:t>
        </w:r>
        <w:proofErr w:type="spellEnd"/>
        <w:r w:rsidRPr="00D81859">
          <w:rPr>
            <w:rFonts w:ascii="Times New Roman" w:eastAsia="Times New Roman" w:hAnsi="Times New Roman" w:cs="Times New Roman"/>
            <w:b/>
            <w:bCs/>
            <w:sz w:val="24"/>
            <w:szCs w:val="24"/>
          </w:rPr>
          <w:t xml:space="preserve"> command)</w:t>
        </w:r>
        <w:r w:rsidRPr="00D81859">
          <w:rPr>
            <w:rFonts w:ascii="Times New Roman" w:eastAsia="Times New Roman" w:hAnsi="Times New Roman" w:cs="Times New Roman"/>
            <w:b/>
            <w:bCs/>
            <w:sz w:val="24"/>
            <w:szCs w:val="24"/>
          </w:rPr>
          <w:br/>
          <w:t xml:space="preserve">-use the result and use a </w:t>
        </w:r>
        <w:proofErr w:type="spellStart"/>
        <w:r w:rsidRPr="00D81859">
          <w:rPr>
            <w:rFonts w:ascii="Times New Roman" w:eastAsia="Times New Roman" w:hAnsi="Times New Roman" w:cs="Times New Roman"/>
            <w:b/>
            <w:bCs/>
            <w:sz w:val="24"/>
            <w:szCs w:val="24"/>
          </w:rPr>
          <w:t>grep</w:t>
        </w:r>
        <w:proofErr w:type="spellEnd"/>
        <w:r w:rsidRPr="00D81859">
          <w:rPr>
            <w:rFonts w:ascii="Times New Roman" w:eastAsia="Times New Roman" w:hAnsi="Times New Roman" w:cs="Times New Roman"/>
            <w:b/>
            <w:bCs/>
            <w:sz w:val="24"/>
            <w:szCs w:val="24"/>
          </w:rPr>
          <w:t xml:space="preserve"> command to search for all occurrences of the word ORANGE in the files.</w:t>
        </w:r>
      </w:ins>
    </w:p>
    <w:p w:rsidR="00D81859" w:rsidRPr="00D81859" w:rsidRDefault="00D81859" w:rsidP="00D81859">
      <w:pPr>
        <w:spacing w:line="240" w:lineRule="auto"/>
        <w:rPr>
          <w:ins w:id="210" w:author="Unknown"/>
          <w:rFonts w:ascii="Times New Roman" w:eastAsia="Times New Roman" w:hAnsi="Times New Roman" w:cs="Times New Roman"/>
          <w:sz w:val="24"/>
          <w:szCs w:val="24"/>
        </w:rPr>
      </w:pPr>
      <w:ins w:id="211" w:author="Unknown">
        <w:r w:rsidRPr="00D81859">
          <w:rPr>
            <w:rFonts w:ascii="Times New Roman" w:eastAsia="Times New Roman" w:hAnsi="Times New Roman" w:cs="Times New Roman"/>
            <w:sz w:val="24"/>
            <w:szCs w:val="24"/>
          </w:rPr>
          <w:object w:dxaOrig="1440" w:dyaOrig="1440">
            <v:shape id="_x0000_i1033" type="#_x0000_t75" style="width:136.5pt;height:60.8pt" o:ole="">
              <v:imagedata r:id="rId10" o:title=""/>
            </v:shape>
            <w:control r:id="rId11" w:name="DefaultOcxName3" w:shapeid="_x0000_i1033"/>
          </w:object>
        </w:r>
      </w:ins>
    </w:p>
    <w:tbl>
      <w:tblPr>
        <w:tblW w:w="0" w:type="auto"/>
        <w:tblCellSpacing w:w="15" w:type="dxa"/>
        <w:tblCellMar>
          <w:top w:w="15" w:type="dxa"/>
          <w:left w:w="15" w:type="dxa"/>
          <w:bottom w:w="15" w:type="dxa"/>
          <w:right w:w="15" w:type="dxa"/>
        </w:tblCellMar>
        <w:tblLook w:val="04A0"/>
      </w:tblPr>
      <w:tblGrid>
        <w:gridCol w:w="195"/>
        <w:gridCol w:w="5850"/>
      </w:tblGrid>
      <w:tr w:rsidR="00D81859" w:rsidRPr="00D81859" w:rsidTr="00D81859">
        <w:trPr>
          <w:tblCellSpacing w:w="15" w:type="dxa"/>
        </w:trPr>
        <w:tc>
          <w:tcPr>
            <w:tcW w:w="0" w:type="auto"/>
            <w:vAlign w:val="center"/>
            <w:hideMark/>
          </w:tcPr>
          <w:p w:rsidR="00D81859" w:rsidRPr="00D81859" w:rsidRDefault="00D81859" w:rsidP="00D81859">
            <w:pPr>
              <w:spacing w:after="0" w:line="240" w:lineRule="auto"/>
              <w:rPr>
                <w:rFonts w:ascii="Times New Roman" w:eastAsia="Times New Roman" w:hAnsi="Times New Roman" w:cs="Times New Roman"/>
                <w:sz w:val="24"/>
                <w:szCs w:val="24"/>
              </w:rPr>
            </w:pPr>
            <w:r w:rsidRPr="00D81859">
              <w:rPr>
                <w:rFonts w:ascii="Times New Roman" w:eastAsia="Times New Roman" w:hAnsi="Times New Roman" w:cs="Times New Roman"/>
                <w:sz w:val="24"/>
                <w:szCs w:val="24"/>
              </w:rPr>
              <w:t>1</w:t>
            </w:r>
          </w:p>
        </w:tc>
        <w:tc>
          <w:tcPr>
            <w:tcW w:w="0" w:type="auto"/>
            <w:vAlign w:val="center"/>
            <w:hideMark/>
          </w:tcPr>
          <w:p w:rsidR="00D81859" w:rsidRPr="00D81859" w:rsidRDefault="00D81859" w:rsidP="00D81859">
            <w:pPr>
              <w:spacing w:after="0" w:line="240" w:lineRule="auto"/>
              <w:rPr>
                <w:rFonts w:ascii="Times New Roman" w:eastAsia="Times New Roman" w:hAnsi="Times New Roman" w:cs="Times New Roman"/>
                <w:sz w:val="24"/>
                <w:szCs w:val="24"/>
              </w:rPr>
            </w:pPr>
            <w:r w:rsidRPr="00D81859">
              <w:rPr>
                <w:rFonts w:ascii="Times New Roman" w:eastAsia="Times New Roman" w:hAnsi="Times New Roman" w:cs="Times New Roman"/>
                <w:sz w:val="24"/>
                <w:szCs w:val="24"/>
              </w:rPr>
              <w:t>Find ./ -name “*.</w:t>
            </w:r>
            <w:proofErr w:type="spellStart"/>
            <w:r w:rsidRPr="00D81859">
              <w:rPr>
                <w:rFonts w:ascii="Times New Roman" w:eastAsia="Times New Roman" w:hAnsi="Times New Roman" w:cs="Times New Roman"/>
                <w:sz w:val="24"/>
                <w:szCs w:val="24"/>
              </w:rPr>
              <w:t>c,v</w:t>
            </w:r>
            <w:proofErr w:type="spellEnd"/>
            <w:r w:rsidRPr="00D81859">
              <w:rPr>
                <w:rFonts w:ascii="Times New Roman" w:eastAsia="Times New Roman" w:hAnsi="Times New Roman" w:cs="Times New Roman"/>
                <w:sz w:val="24"/>
                <w:szCs w:val="24"/>
              </w:rPr>
              <w:t xml:space="preserve">” | </w:t>
            </w:r>
            <w:proofErr w:type="spellStart"/>
            <w:r w:rsidRPr="00D81859">
              <w:rPr>
                <w:rFonts w:ascii="Times New Roman" w:eastAsia="Times New Roman" w:hAnsi="Times New Roman" w:cs="Times New Roman"/>
                <w:sz w:val="24"/>
                <w:szCs w:val="24"/>
              </w:rPr>
              <w:t>sed</w:t>
            </w:r>
            <w:proofErr w:type="spellEnd"/>
            <w:r w:rsidRPr="00D81859">
              <w:rPr>
                <w:rFonts w:ascii="Times New Roman" w:eastAsia="Times New Roman" w:hAnsi="Times New Roman" w:cs="Times New Roman"/>
                <w:sz w:val="24"/>
                <w:szCs w:val="24"/>
              </w:rPr>
              <w:t xml:space="preserve"> ‘s/,v//g’ | </w:t>
            </w:r>
            <w:proofErr w:type="spellStart"/>
            <w:r w:rsidRPr="00D81859">
              <w:rPr>
                <w:rFonts w:ascii="Times New Roman" w:eastAsia="Times New Roman" w:hAnsi="Times New Roman" w:cs="Times New Roman"/>
                <w:sz w:val="24"/>
                <w:szCs w:val="24"/>
              </w:rPr>
              <w:t>xargs</w:t>
            </w:r>
            <w:proofErr w:type="spellEnd"/>
            <w:r w:rsidRPr="00D81859">
              <w:rPr>
                <w:rFonts w:ascii="Times New Roman" w:eastAsia="Times New Roman" w:hAnsi="Times New Roman" w:cs="Times New Roman"/>
                <w:sz w:val="24"/>
                <w:szCs w:val="24"/>
              </w:rPr>
              <w:t xml:space="preserve"> </w:t>
            </w:r>
            <w:proofErr w:type="spellStart"/>
            <w:r w:rsidRPr="00D81859">
              <w:rPr>
                <w:rFonts w:ascii="Times New Roman" w:eastAsia="Times New Roman" w:hAnsi="Times New Roman" w:cs="Times New Roman"/>
                <w:sz w:val="24"/>
                <w:szCs w:val="24"/>
              </w:rPr>
              <w:t>grep</w:t>
            </w:r>
            <w:proofErr w:type="spellEnd"/>
            <w:r w:rsidRPr="00D81859">
              <w:rPr>
                <w:rFonts w:ascii="Times New Roman" w:eastAsia="Times New Roman" w:hAnsi="Times New Roman" w:cs="Times New Roman"/>
                <w:sz w:val="24"/>
                <w:szCs w:val="24"/>
              </w:rPr>
              <w:t xml:space="preserve"> “ORANGE”</w:t>
            </w:r>
          </w:p>
        </w:tc>
      </w:tr>
    </w:tbl>
    <w:p w:rsidR="00D81859" w:rsidRPr="00D81859" w:rsidRDefault="00D81859" w:rsidP="00D81859">
      <w:pPr>
        <w:spacing w:before="100" w:beforeAutospacing="1" w:after="100" w:afterAutospacing="1" w:line="240" w:lineRule="auto"/>
        <w:rPr>
          <w:ins w:id="212" w:author="Unknown"/>
          <w:rFonts w:ascii="Times New Roman" w:eastAsia="Times New Roman" w:hAnsi="Times New Roman" w:cs="Times New Roman"/>
          <w:sz w:val="24"/>
          <w:szCs w:val="24"/>
        </w:rPr>
      </w:pPr>
      <w:ins w:id="213" w:author="Unknown">
        <w:r w:rsidRPr="00D81859">
          <w:rPr>
            <w:rFonts w:ascii="Times New Roman" w:eastAsia="Times New Roman" w:hAnsi="Times New Roman" w:cs="Times New Roman"/>
            <w:sz w:val="24"/>
            <w:szCs w:val="24"/>
          </w:rPr>
          <w:t> </w:t>
        </w:r>
      </w:ins>
    </w:p>
    <w:p w:rsidR="00D81859" w:rsidRPr="00D81859" w:rsidRDefault="00D81859" w:rsidP="00D81859">
      <w:pPr>
        <w:spacing w:before="100" w:beforeAutospacing="1" w:after="100" w:afterAutospacing="1" w:line="240" w:lineRule="auto"/>
        <w:rPr>
          <w:ins w:id="214" w:author="Unknown"/>
          <w:rFonts w:ascii="Times New Roman" w:eastAsia="Times New Roman" w:hAnsi="Times New Roman" w:cs="Times New Roman"/>
          <w:sz w:val="24"/>
          <w:szCs w:val="24"/>
        </w:rPr>
      </w:pPr>
      <w:ins w:id="215" w:author="Unknown">
        <w:r w:rsidRPr="00D81859">
          <w:rPr>
            <w:rFonts w:ascii="Times New Roman" w:eastAsia="Times New Roman" w:hAnsi="Times New Roman" w:cs="Times New Roman"/>
            <w:b/>
            <w:bCs/>
            <w:sz w:val="24"/>
            <w:szCs w:val="24"/>
          </w:rPr>
          <w:t>50) What, if anything, is wrong with each of the following commands?</w:t>
        </w:r>
        <w:r w:rsidRPr="00D81859">
          <w:rPr>
            <w:rFonts w:ascii="Times New Roman" w:eastAsia="Times New Roman" w:hAnsi="Times New Roman" w:cs="Times New Roman"/>
            <w:b/>
            <w:bCs/>
            <w:sz w:val="24"/>
            <w:szCs w:val="24"/>
          </w:rPr>
          <w:br/>
          <w:t xml:space="preserve">a) </w:t>
        </w:r>
        <w:proofErr w:type="spellStart"/>
        <w:proofErr w:type="gramStart"/>
        <w:r w:rsidRPr="00D81859">
          <w:rPr>
            <w:rFonts w:ascii="Times New Roman" w:eastAsia="Times New Roman" w:hAnsi="Times New Roman" w:cs="Times New Roman"/>
            <w:b/>
            <w:bCs/>
            <w:sz w:val="24"/>
            <w:szCs w:val="24"/>
          </w:rPr>
          <w:t>ls</w:t>
        </w:r>
        <w:proofErr w:type="spellEnd"/>
        <w:proofErr w:type="gramEnd"/>
        <w:r w:rsidRPr="00D81859">
          <w:rPr>
            <w:rFonts w:ascii="Times New Roman" w:eastAsia="Times New Roman" w:hAnsi="Times New Roman" w:cs="Times New Roman"/>
            <w:b/>
            <w:bCs/>
            <w:sz w:val="24"/>
            <w:szCs w:val="24"/>
          </w:rPr>
          <w:t xml:space="preserve"> -l-s</w:t>
        </w:r>
        <w:r w:rsidRPr="00D81859">
          <w:rPr>
            <w:rFonts w:ascii="Times New Roman" w:eastAsia="Times New Roman" w:hAnsi="Times New Roman" w:cs="Times New Roman"/>
            <w:b/>
            <w:bCs/>
            <w:sz w:val="24"/>
            <w:szCs w:val="24"/>
          </w:rPr>
          <w:br/>
          <w:t>b) cat file1, file2</w:t>
        </w:r>
        <w:r w:rsidRPr="00D81859">
          <w:rPr>
            <w:rFonts w:ascii="Times New Roman" w:eastAsia="Times New Roman" w:hAnsi="Times New Roman" w:cs="Times New Roman"/>
            <w:b/>
            <w:bCs/>
            <w:sz w:val="24"/>
            <w:szCs w:val="24"/>
          </w:rPr>
          <w:br/>
          <w:t xml:space="preserve">c) </w:t>
        </w:r>
        <w:proofErr w:type="spellStart"/>
        <w:r w:rsidRPr="00D81859">
          <w:rPr>
            <w:rFonts w:ascii="Times New Roman" w:eastAsia="Times New Roman" w:hAnsi="Times New Roman" w:cs="Times New Roman"/>
            <w:b/>
            <w:bCs/>
            <w:sz w:val="24"/>
            <w:szCs w:val="24"/>
          </w:rPr>
          <w:t>ls</w:t>
        </w:r>
        <w:proofErr w:type="spellEnd"/>
        <w:r w:rsidRPr="00D81859">
          <w:rPr>
            <w:rFonts w:ascii="Times New Roman" w:eastAsia="Times New Roman" w:hAnsi="Times New Roman" w:cs="Times New Roman"/>
            <w:b/>
            <w:bCs/>
            <w:sz w:val="24"/>
            <w:szCs w:val="24"/>
          </w:rPr>
          <w:t xml:space="preserve"> – s </w:t>
        </w:r>
        <w:proofErr w:type="spellStart"/>
        <w:r w:rsidRPr="00D81859">
          <w:rPr>
            <w:rFonts w:ascii="Times New Roman" w:eastAsia="Times New Roman" w:hAnsi="Times New Roman" w:cs="Times New Roman"/>
            <w:b/>
            <w:bCs/>
            <w:sz w:val="24"/>
            <w:szCs w:val="24"/>
          </w:rPr>
          <w:t>Factdir</w:t>
        </w:r>
        <w:proofErr w:type="spellEnd"/>
      </w:ins>
    </w:p>
    <w:p w:rsidR="00D81859" w:rsidRPr="00D81859" w:rsidRDefault="00D81859" w:rsidP="00D81859">
      <w:pPr>
        <w:spacing w:before="100" w:beforeAutospacing="1" w:after="100" w:afterAutospacing="1" w:line="240" w:lineRule="auto"/>
        <w:rPr>
          <w:ins w:id="216" w:author="Unknown"/>
          <w:rFonts w:ascii="Times New Roman" w:eastAsia="Times New Roman" w:hAnsi="Times New Roman" w:cs="Times New Roman"/>
          <w:sz w:val="24"/>
          <w:szCs w:val="24"/>
        </w:rPr>
      </w:pPr>
      <w:ins w:id="217" w:author="Unknown">
        <w:r w:rsidRPr="00D81859">
          <w:rPr>
            <w:rFonts w:ascii="Times New Roman" w:eastAsia="Times New Roman" w:hAnsi="Times New Roman" w:cs="Times New Roman"/>
            <w:sz w:val="24"/>
            <w:szCs w:val="24"/>
          </w:rPr>
          <w:t>Answers</w:t>
        </w:r>
        <w:proofErr w:type="gramStart"/>
        <w:r w:rsidRPr="00D81859">
          <w:rPr>
            <w:rFonts w:ascii="Times New Roman" w:eastAsia="Times New Roman" w:hAnsi="Times New Roman" w:cs="Times New Roman"/>
            <w:sz w:val="24"/>
            <w:szCs w:val="24"/>
          </w:rPr>
          <w:t>:</w:t>
        </w:r>
        <w:proofErr w:type="gramEnd"/>
        <w:r w:rsidRPr="00D81859">
          <w:rPr>
            <w:rFonts w:ascii="Times New Roman" w:eastAsia="Times New Roman" w:hAnsi="Times New Roman" w:cs="Times New Roman"/>
            <w:sz w:val="24"/>
            <w:szCs w:val="24"/>
          </w:rPr>
          <w:br/>
          <w:t xml:space="preserve">a) there should be space between the 2 options: </w:t>
        </w:r>
        <w:proofErr w:type="spellStart"/>
        <w:r w:rsidRPr="00D81859">
          <w:rPr>
            <w:rFonts w:ascii="Times New Roman" w:eastAsia="Times New Roman" w:hAnsi="Times New Roman" w:cs="Times New Roman"/>
            <w:sz w:val="24"/>
            <w:szCs w:val="24"/>
          </w:rPr>
          <w:t>ls</w:t>
        </w:r>
        <w:proofErr w:type="spellEnd"/>
        <w:r w:rsidRPr="00D81859">
          <w:rPr>
            <w:rFonts w:ascii="Times New Roman" w:eastAsia="Times New Roman" w:hAnsi="Times New Roman" w:cs="Times New Roman"/>
            <w:sz w:val="24"/>
            <w:szCs w:val="24"/>
          </w:rPr>
          <w:t xml:space="preserve"> -l -s</w:t>
        </w:r>
        <w:r w:rsidRPr="00D81859">
          <w:rPr>
            <w:rFonts w:ascii="Times New Roman" w:eastAsia="Times New Roman" w:hAnsi="Times New Roman" w:cs="Times New Roman"/>
            <w:sz w:val="24"/>
            <w:szCs w:val="24"/>
          </w:rPr>
          <w:br/>
          <w:t>b) do not use commas to separate arguments: cat file1 file2</w:t>
        </w:r>
        <w:r w:rsidRPr="00D81859">
          <w:rPr>
            <w:rFonts w:ascii="Times New Roman" w:eastAsia="Times New Roman" w:hAnsi="Times New Roman" w:cs="Times New Roman"/>
            <w:sz w:val="24"/>
            <w:szCs w:val="24"/>
          </w:rPr>
          <w:br/>
          <w:t xml:space="preserve">c) there should be no space between hyphen and option label: </w:t>
        </w:r>
        <w:proofErr w:type="spellStart"/>
        <w:r w:rsidRPr="00D81859">
          <w:rPr>
            <w:rFonts w:ascii="Times New Roman" w:eastAsia="Times New Roman" w:hAnsi="Times New Roman" w:cs="Times New Roman"/>
            <w:sz w:val="24"/>
            <w:szCs w:val="24"/>
          </w:rPr>
          <w:t>ls</w:t>
        </w:r>
        <w:proofErr w:type="spellEnd"/>
        <w:r w:rsidRPr="00D81859">
          <w:rPr>
            <w:rFonts w:ascii="Times New Roman" w:eastAsia="Times New Roman" w:hAnsi="Times New Roman" w:cs="Times New Roman"/>
            <w:sz w:val="24"/>
            <w:szCs w:val="24"/>
          </w:rPr>
          <w:t xml:space="preserve"> –s </w:t>
        </w:r>
        <w:proofErr w:type="spellStart"/>
        <w:r w:rsidRPr="00D81859">
          <w:rPr>
            <w:rFonts w:ascii="Times New Roman" w:eastAsia="Times New Roman" w:hAnsi="Times New Roman" w:cs="Times New Roman"/>
            <w:sz w:val="24"/>
            <w:szCs w:val="24"/>
          </w:rPr>
          <w:t>Factdir</w:t>
        </w:r>
        <w:proofErr w:type="spellEnd"/>
      </w:ins>
    </w:p>
    <w:p w:rsidR="00D81859" w:rsidRPr="00D81859" w:rsidRDefault="00D81859" w:rsidP="00D81859">
      <w:pPr>
        <w:spacing w:before="100" w:beforeAutospacing="1" w:after="100" w:afterAutospacing="1" w:line="240" w:lineRule="auto"/>
        <w:rPr>
          <w:ins w:id="218" w:author="Unknown"/>
          <w:rFonts w:ascii="Times New Roman" w:eastAsia="Times New Roman" w:hAnsi="Times New Roman" w:cs="Times New Roman"/>
          <w:sz w:val="24"/>
          <w:szCs w:val="24"/>
        </w:rPr>
      </w:pPr>
      <w:ins w:id="219" w:author="Unknown">
        <w:r w:rsidRPr="00D81859">
          <w:rPr>
            <w:rFonts w:ascii="Times New Roman" w:eastAsia="Times New Roman" w:hAnsi="Times New Roman" w:cs="Times New Roman"/>
            <w:b/>
            <w:bCs/>
            <w:sz w:val="24"/>
            <w:szCs w:val="24"/>
          </w:rPr>
          <w:t>51) What is the command to calculate the size of a folder?</w:t>
        </w:r>
      </w:ins>
    </w:p>
    <w:p w:rsidR="00D81859" w:rsidRPr="00D81859" w:rsidRDefault="00D81859" w:rsidP="00D81859">
      <w:pPr>
        <w:spacing w:before="100" w:beforeAutospacing="1" w:after="100" w:afterAutospacing="1" w:line="240" w:lineRule="auto"/>
        <w:rPr>
          <w:ins w:id="220" w:author="Unknown"/>
          <w:rFonts w:ascii="Times New Roman" w:eastAsia="Times New Roman" w:hAnsi="Times New Roman" w:cs="Times New Roman"/>
          <w:sz w:val="24"/>
          <w:szCs w:val="24"/>
        </w:rPr>
      </w:pPr>
      <w:proofErr w:type="gramStart"/>
      <w:ins w:id="221" w:author="Unknown">
        <w:r w:rsidRPr="00D81859">
          <w:rPr>
            <w:rFonts w:ascii="Times New Roman" w:eastAsia="Times New Roman" w:hAnsi="Times New Roman" w:cs="Times New Roman"/>
            <w:sz w:val="24"/>
            <w:szCs w:val="24"/>
          </w:rPr>
          <w:t xml:space="preserve">To calculate the size of a folder use the command </w:t>
        </w:r>
        <w:r w:rsidRPr="00D81859">
          <w:rPr>
            <w:rFonts w:ascii="Times New Roman" w:eastAsia="Times New Roman" w:hAnsi="Times New Roman" w:cs="Times New Roman"/>
            <w:b/>
            <w:bCs/>
            <w:sz w:val="24"/>
            <w:szCs w:val="24"/>
          </w:rPr>
          <w:t>du –</w:t>
        </w:r>
        <w:proofErr w:type="spellStart"/>
        <w:r w:rsidRPr="00D81859">
          <w:rPr>
            <w:rFonts w:ascii="Times New Roman" w:eastAsia="Times New Roman" w:hAnsi="Times New Roman" w:cs="Times New Roman"/>
            <w:b/>
            <w:bCs/>
            <w:sz w:val="24"/>
            <w:szCs w:val="24"/>
          </w:rPr>
          <w:t>sh</w:t>
        </w:r>
        <w:proofErr w:type="spellEnd"/>
        <w:r w:rsidRPr="00D81859">
          <w:rPr>
            <w:rFonts w:ascii="Times New Roman" w:eastAsia="Times New Roman" w:hAnsi="Times New Roman" w:cs="Times New Roman"/>
            <w:b/>
            <w:bCs/>
            <w:sz w:val="24"/>
            <w:szCs w:val="24"/>
          </w:rPr>
          <w:t xml:space="preserve"> folder1.</w:t>
        </w:r>
        <w:proofErr w:type="gramEnd"/>
      </w:ins>
    </w:p>
    <w:p w:rsidR="00D81859" w:rsidRPr="00D81859" w:rsidRDefault="00D81859" w:rsidP="00D81859">
      <w:pPr>
        <w:spacing w:before="100" w:beforeAutospacing="1" w:after="100" w:afterAutospacing="1" w:line="240" w:lineRule="auto"/>
        <w:rPr>
          <w:ins w:id="222" w:author="Unknown"/>
          <w:rFonts w:ascii="Times New Roman" w:eastAsia="Times New Roman" w:hAnsi="Times New Roman" w:cs="Times New Roman"/>
          <w:sz w:val="24"/>
          <w:szCs w:val="24"/>
        </w:rPr>
      </w:pPr>
      <w:ins w:id="223" w:author="Unknown">
        <w:r w:rsidRPr="00D81859">
          <w:rPr>
            <w:rFonts w:ascii="Times New Roman" w:eastAsia="Times New Roman" w:hAnsi="Times New Roman" w:cs="Times New Roman"/>
            <w:b/>
            <w:bCs/>
            <w:sz w:val="24"/>
            <w:szCs w:val="24"/>
          </w:rPr>
          <w:lastRenderedPageBreak/>
          <w:t>52) How can you find status of a process?</w:t>
        </w:r>
      </w:ins>
    </w:p>
    <w:p w:rsidR="00D81859" w:rsidRPr="00D81859" w:rsidRDefault="00D81859" w:rsidP="00D81859">
      <w:pPr>
        <w:spacing w:before="100" w:beforeAutospacing="1" w:after="100" w:afterAutospacing="1" w:line="240" w:lineRule="auto"/>
        <w:rPr>
          <w:ins w:id="224" w:author="Unknown"/>
          <w:rFonts w:ascii="Times New Roman" w:eastAsia="Times New Roman" w:hAnsi="Times New Roman" w:cs="Times New Roman"/>
          <w:sz w:val="24"/>
          <w:szCs w:val="24"/>
        </w:rPr>
      </w:pPr>
      <w:ins w:id="225" w:author="Unknown">
        <w:r w:rsidRPr="00D81859">
          <w:rPr>
            <w:rFonts w:ascii="Times New Roman" w:eastAsia="Times New Roman" w:hAnsi="Times New Roman" w:cs="Times New Roman"/>
            <w:sz w:val="24"/>
            <w:szCs w:val="24"/>
          </w:rPr>
          <w:t>Use the command</w:t>
        </w:r>
      </w:ins>
    </w:p>
    <w:p w:rsidR="00D81859" w:rsidRPr="00D81859" w:rsidRDefault="00D81859" w:rsidP="00D81859">
      <w:pPr>
        <w:spacing w:before="100" w:beforeAutospacing="1" w:after="100" w:afterAutospacing="1" w:line="240" w:lineRule="auto"/>
        <w:rPr>
          <w:ins w:id="226" w:author="Unknown"/>
          <w:rFonts w:ascii="Times New Roman" w:eastAsia="Times New Roman" w:hAnsi="Times New Roman" w:cs="Times New Roman"/>
          <w:sz w:val="24"/>
          <w:szCs w:val="24"/>
        </w:rPr>
      </w:pPr>
      <w:proofErr w:type="spellStart"/>
      <w:proofErr w:type="gramStart"/>
      <w:ins w:id="227" w:author="Unknown">
        <w:r w:rsidRPr="00D81859">
          <w:rPr>
            <w:rFonts w:ascii="Times New Roman" w:eastAsia="Times New Roman" w:hAnsi="Times New Roman" w:cs="Times New Roman"/>
            <w:sz w:val="24"/>
            <w:szCs w:val="24"/>
          </w:rPr>
          <w:t>ps</w:t>
        </w:r>
        <w:proofErr w:type="spellEnd"/>
        <w:proofErr w:type="gramEnd"/>
        <w:r w:rsidRPr="00D81859">
          <w:rPr>
            <w:rFonts w:ascii="Times New Roman" w:eastAsia="Times New Roman" w:hAnsi="Times New Roman" w:cs="Times New Roman"/>
            <w:sz w:val="24"/>
            <w:szCs w:val="24"/>
          </w:rPr>
          <w:t xml:space="preserve"> </w:t>
        </w:r>
        <w:proofErr w:type="spellStart"/>
        <w:r w:rsidRPr="00D81859">
          <w:rPr>
            <w:rFonts w:ascii="Times New Roman" w:eastAsia="Times New Roman" w:hAnsi="Times New Roman" w:cs="Times New Roman"/>
            <w:sz w:val="24"/>
            <w:szCs w:val="24"/>
          </w:rPr>
          <w:t>ux</w:t>
        </w:r>
        <w:proofErr w:type="spellEnd"/>
      </w:ins>
    </w:p>
    <w:p w:rsidR="00D81859" w:rsidRPr="00D81859" w:rsidRDefault="00D81859" w:rsidP="00D81859">
      <w:pPr>
        <w:spacing w:before="100" w:beforeAutospacing="1" w:after="100" w:afterAutospacing="1" w:line="240" w:lineRule="auto"/>
        <w:rPr>
          <w:ins w:id="228" w:author="Unknown"/>
          <w:rFonts w:ascii="Times New Roman" w:eastAsia="Times New Roman" w:hAnsi="Times New Roman" w:cs="Times New Roman"/>
          <w:sz w:val="24"/>
          <w:szCs w:val="24"/>
        </w:rPr>
      </w:pPr>
      <w:ins w:id="229" w:author="Unknown">
        <w:r w:rsidRPr="00D81859">
          <w:rPr>
            <w:rFonts w:ascii="Times New Roman" w:eastAsia="Times New Roman" w:hAnsi="Times New Roman" w:cs="Times New Roman"/>
            <w:b/>
            <w:bCs/>
            <w:sz w:val="24"/>
            <w:szCs w:val="24"/>
          </w:rPr>
          <w:t xml:space="preserve">53) How can you check the memory </w:t>
        </w:r>
        <w:proofErr w:type="gramStart"/>
        <w:r w:rsidRPr="00D81859">
          <w:rPr>
            <w:rFonts w:ascii="Times New Roman" w:eastAsia="Times New Roman" w:hAnsi="Times New Roman" w:cs="Times New Roman"/>
            <w:b/>
            <w:bCs/>
            <w:sz w:val="24"/>
            <w:szCs w:val="24"/>
          </w:rPr>
          <w:t>status ?</w:t>
        </w:r>
        <w:proofErr w:type="gramEnd"/>
      </w:ins>
    </w:p>
    <w:p w:rsidR="00D81859" w:rsidRPr="00D81859" w:rsidRDefault="00D81859" w:rsidP="00D81859">
      <w:pPr>
        <w:spacing w:before="100" w:beforeAutospacing="1" w:after="100" w:afterAutospacing="1" w:line="240" w:lineRule="auto"/>
        <w:rPr>
          <w:ins w:id="230" w:author="Unknown"/>
          <w:rFonts w:ascii="Times New Roman" w:eastAsia="Times New Roman" w:hAnsi="Times New Roman" w:cs="Times New Roman"/>
          <w:sz w:val="24"/>
          <w:szCs w:val="24"/>
        </w:rPr>
      </w:pPr>
      <w:ins w:id="231" w:author="Unknown">
        <w:r w:rsidRPr="00D81859">
          <w:rPr>
            <w:rFonts w:ascii="Times New Roman" w:eastAsia="Times New Roman" w:hAnsi="Times New Roman" w:cs="Times New Roman"/>
            <w:sz w:val="24"/>
            <w:szCs w:val="24"/>
          </w:rPr>
          <w:t>You can use the command</w:t>
        </w:r>
      </w:ins>
    </w:p>
    <w:p w:rsidR="00D81859" w:rsidRPr="00D81859" w:rsidRDefault="00D81859" w:rsidP="00D81859">
      <w:pPr>
        <w:spacing w:before="100" w:beforeAutospacing="1" w:after="100" w:afterAutospacing="1" w:line="240" w:lineRule="auto"/>
        <w:rPr>
          <w:ins w:id="232" w:author="Unknown"/>
          <w:rFonts w:ascii="Times New Roman" w:eastAsia="Times New Roman" w:hAnsi="Times New Roman" w:cs="Times New Roman"/>
          <w:sz w:val="24"/>
          <w:szCs w:val="24"/>
        </w:rPr>
      </w:pPr>
      <w:proofErr w:type="gramStart"/>
      <w:ins w:id="233" w:author="Unknown">
        <w:r w:rsidRPr="00D81859">
          <w:rPr>
            <w:rFonts w:ascii="Times New Roman" w:eastAsia="Times New Roman" w:hAnsi="Times New Roman" w:cs="Times New Roman"/>
            <w:sz w:val="24"/>
            <w:szCs w:val="24"/>
          </w:rPr>
          <w:t>free</w:t>
        </w:r>
        <w:proofErr w:type="gramEnd"/>
        <w:r w:rsidRPr="00D81859">
          <w:rPr>
            <w:rFonts w:ascii="Times New Roman" w:eastAsia="Times New Roman" w:hAnsi="Times New Roman" w:cs="Times New Roman"/>
            <w:sz w:val="24"/>
            <w:szCs w:val="24"/>
          </w:rPr>
          <w:t xml:space="preserve"> -m  to display output in MB</w:t>
        </w:r>
      </w:ins>
    </w:p>
    <w:p w:rsidR="00D81859" w:rsidRPr="00D81859" w:rsidRDefault="00D81859" w:rsidP="00D81859">
      <w:pPr>
        <w:spacing w:before="100" w:beforeAutospacing="1" w:after="100" w:afterAutospacing="1" w:line="240" w:lineRule="auto"/>
        <w:rPr>
          <w:ins w:id="234" w:author="Unknown"/>
          <w:rFonts w:ascii="Times New Roman" w:eastAsia="Times New Roman" w:hAnsi="Times New Roman" w:cs="Times New Roman"/>
          <w:sz w:val="24"/>
          <w:szCs w:val="24"/>
        </w:rPr>
      </w:pPr>
      <w:proofErr w:type="gramStart"/>
      <w:ins w:id="235" w:author="Unknown">
        <w:r w:rsidRPr="00D81859">
          <w:rPr>
            <w:rFonts w:ascii="Times New Roman" w:eastAsia="Times New Roman" w:hAnsi="Times New Roman" w:cs="Times New Roman"/>
            <w:sz w:val="24"/>
            <w:szCs w:val="24"/>
          </w:rPr>
          <w:t>free</w:t>
        </w:r>
        <w:proofErr w:type="gramEnd"/>
        <w:r w:rsidRPr="00D81859">
          <w:rPr>
            <w:rFonts w:ascii="Times New Roman" w:eastAsia="Times New Roman" w:hAnsi="Times New Roman" w:cs="Times New Roman"/>
            <w:sz w:val="24"/>
            <w:szCs w:val="24"/>
          </w:rPr>
          <w:t xml:space="preserve"> -g  to display output in GB</w:t>
        </w:r>
      </w:ins>
    </w:p>
    <w:p w:rsidR="00D81859" w:rsidRPr="00D81859" w:rsidRDefault="00D81859" w:rsidP="00D81859">
      <w:pPr>
        <w:spacing w:before="100" w:beforeAutospacing="1" w:after="100" w:afterAutospacing="1" w:line="240" w:lineRule="auto"/>
        <w:rPr>
          <w:ins w:id="236" w:author="Unknown"/>
          <w:rFonts w:ascii="Times New Roman" w:eastAsia="Times New Roman" w:hAnsi="Times New Roman" w:cs="Times New Roman"/>
          <w:sz w:val="24"/>
          <w:szCs w:val="24"/>
        </w:rPr>
      </w:pPr>
      <w:ins w:id="237" w:author="Unknown">
        <w:r w:rsidRPr="00D81859">
          <w:rPr>
            <w:rFonts w:ascii="Times New Roman" w:eastAsia="Times New Roman" w:hAnsi="Times New Roman" w:cs="Times New Roman"/>
            <w:b/>
            <w:bCs/>
            <w:sz w:val="24"/>
            <w:szCs w:val="24"/>
          </w:rPr>
          <w:t xml:space="preserve">54) Explain how to color the </w:t>
        </w:r>
        <w:proofErr w:type="spellStart"/>
        <w:r w:rsidRPr="00D81859">
          <w:rPr>
            <w:rFonts w:ascii="Times New Roman" w:eastAsia="Times New Roman" w:hAnsi="Times New Roman" w:cs="Times New Roman"/>
            <w:b/>
            <w:bCs/>
            <w:sz w:val="24"/>
            <w:szCs w:val="24"/>
          </w:rPr>
          <w:t>Git</w:t>
        </w:r>
        <w:proofErr w:type="spellEnd"/>
        <w:r w:rsidRPr="00D81859">
          <w:rPr>
            <w:rFonts w:ascii="Times New Roman" w:eastAsia="Times New Roman" w:hAnsi="Times New Roman" w:cs="Times New Roman"/>
            <w:b/>
            <w:bCs/>
            <w:sz w:val="24"/>
            <w:szCs w:val="24"/>
          </w:rPr>
          <w:t xml:space="preserve"> console?</w:t>
        </w:r>
      </w:ins>
    </w:p>
    <w:p w:rsidR="00D81859" w:rsidRPr="00D81859" w:rsidRDefault="00D81859" w:rsidP="00D81859">
      <w:pPr>
        <w:spacing w:before="100" w:beforeAutospacing="1" w:after="100" w:afterAutospacing="1" w:line="240" w:lineRule="auto"/>
        <w:rPr>
          <w:ins w:id="238" w:author="Unknown"/>
          <w:rFonts w:ascii="Times New Roman" w:eastAsia="Times New Roman" w:hAnsi="Times New Roman" w:cs="Times New Roman"/>
          <w:sz w:val="24"/>
          <w:szCs w:val="24"/>
        </w:rPr>
      </w:pPr>
      <w:ins w:id="239" w:author="Unknown">
        <w:r w:rsidRPr="00D81859">
          <w:rPr>
            <w:rFonts w:ascii="Times New Roman" w:eastAsia="Times New Roman" w:hAnsi="Times New Roman" w:cs="Times New Roman"/>
            <w:sz w:val="24"/>
            <w:szCs w:val="24"/>
          </w:rPr>
          <w:t xml:space="preserve">To color the </w:t>
        </w:r>
        <w:proofErr w:type="spellStart"/>
        <w:r w:rsidRPr="00D81859">
          <w:rPr>
            <w:rFonts w:ascii="Times New Roman" w:eastAsia="Times New Roman" w:hAnsi="Times New Roman" w:cs="Times New Roman"/>
            <w:sz w:val="24"/>
            <w:szCs w:val="24"/>
          </w:rPr>
          <w:t>Git</w:t>
        </w:r>
        <w:proofErr w:type="spellEnd"/>
        <w:r w:rsidRPr="00D81859">
          <w:rPr>
            <w:rFonts w:ascii="Times New Roman" w:eastAsia="Times New Roman" w:hAnsi="Times New Roman" w:cs="Times New Roman"/>
            <w:sz w:val="24"/>
            <w:szCs w:val="24"/>
          </w:rPr>
          <w:t xml:space="preserve"> </w:t>
        </w:r>
        <w:proofErr w:type="gramStart"/>
        <w:r w:rsidRPr="00D81859">
          <w:rPr>
            <w:rFonts w:ascii="Times New Roman" w:eastAsia="Times New Roman" w:hAnsi="Times New Roman" w:cs="Times New Roman"/>
            <w:sz w:val="24"/>
            <w:szCs w:val="24"/>
          </w:rPr>
          <w:t>console  you</w:t>
        </w:r>
        <w:proofErr w:type="gramEnd"/>
        <w:r w:rsidRPr="00D81859">
          <w:rPr>
            <w:rFonts w:ascii="Times New Roman" w:eastAsia="Times New Roman" w:hAnsi="Times New Roman" w:cs="Times New Roman"/>
            <w:sz w:val="24"/>
            <w:szCs w:val="24"/>
          </w:rPr>
          <w:t xml:space="preserve"> can use the command </w:t>
        </w:r>
        <w:proofErr w:type="spellStart"/>
        <w:r w:rsidRPr="00D81859">
          <w:rPr>
            <w:rFonts w:ascii="Times New Roman" w:eastAsia="Times New Roman" w:hAnsi="Times New Roman" w:cs="Times New Roman"/>
            <w:b/>
            <w:bCs/>
            <w:sz w:val="24"/>
            <w:szCs w:val="24"/>
          </w:rPr>
          <w:t>git</w:t>
        </w:r>
        <w:proofErr w:type="spellEnd"/>
        <w:r w:rsidRPr="00D81859">
          <w:rPr>
            <w:rFonts w:ascii="Times New Roman" w:eastAsia="Times New Roman" w:hAnsi="Times New Roman" w:cs="Times New Roman"/>
            <w:b/>
            <w:bCs/>
            <w:sz w:val="24"/>
            <w:szCs w:val="24"/>
          </w:rPr>
          <w:t xml:space="preserve"> </w:t>
        </w:r>
        <w:proofErr w:type="spellStart"/>
        <w:r w:rsidRPr="00D81859">
          <w:rPr>
            <w:rFonts w:ascii="Times New Roman" w:eastAsia="Times New Roman" w:hAnsi="Times New Roman" w:cs="Times New Roman"/>
            <w:b/>
            <w:bCs/>
            <w:sz w:val="24"/>
            <w:szCs w:val="24"/>
          </w:rPr>
          <w:t>config</w:t>
        </w:r>
        <w:proofErr w:type="spellEnd"/>
        <w:r w:rsidRPr="00D81859">
          <w:rPr>
            <w:rFonts w:ascii="Times New Roman" w:eastAsia="Times New Roman" w:hAnsi="Times New Roman" w:cs="Times New Roman"/>
            <w:b/>
            <w:bCs/>
            <w:sz w:val="24"/>
            <w:szCs w:val="24"/>
          </w:rPr>
          <w:t xml:space="preserve">—global </w:t>
        </w:r>
        <w:proofErr w:type="spellStart"/>
        <w:r w:rsidRPr="00D81859">
          <w:rPr>
            <w:rFonts w:ascii="Times New Roman" w:eastAsia="Times New Roman" w:hAnsi="Times New Roman" w:cs="Times New Roman"/>
            <w:b/>
            <w:bCs/>
            <w:sz w:val="24"/>
            <w:szCs w:val="24"/>
          </w:rPr>
          <w:t>color.ui</w:t>
        </w:r>
        <w:proofErr w:type="spellEnd"/>
        <w:r w:rsidRPr="00D81859">
          <w:rPr>
            <w:rFonts w:ascii="Times New Roman" w:eastAsia="Times New Roman" w:hAnsi="Times New Roman" w:cs="Times New Roman"/>
            <w:b/>
            <w:bCs/>
            <w:sz w:val="24"/>
            <w:szCs w:val="24"/>
          </w:rPr>
          <w:t xml:space="preserve"> auto.  </w:t>
        </w:r>
        <w:r w:rsidRPr="00D81859">
          <w:rPr>
            <w:rFonts w:ascii="Times New Roman" w:eastAsia="Times New Roman" w:hAnsi="Times New Roman" w:cs="Times New Roman"/>
            <w:sz w:val="24"/>
            <w:szCs w:val="24"/>
          </w:rPr>
          <w:t xml:space="preserve">In the command, the </w:t>
        </w:r>
        <w:proofErr w:type="spellStart"/>
        <w:r w:rsidRPr="00D81859">
          <w:rPr>
            <w:rFonts w:ascii="Times New Roman" w:eastAsia="Times New Roman" w:hAnsi="Times New Roman" w:cs="Times New Roman"/>
            <w:sz w:val="24"/>
            <w:szCs w:val="24"/>
          </w:rPr>
          <w:t>color.ui</w:t>
        </w:r>
        <w:proofErr w:type="spellEnd"/>
        <w:r w:rsidRPr="00D81859">
          <w:rPr>
            <w:rFonts w:ascii="Times New Roman" w:eastAsia="Times New Roman" w:hAnsi="Times New Roman" w:cs="Times New Roman"/>
            <w:sz w:val="24"/>
            <w:szCs w:val="24"/>
          </w:rPr>
          <w:t xml:space="preserve"> variable sets the default value for variable such as </w:t>
        </w:r>
        <w:proofErr w:type="spellStart"/>
        <w:r w:rsidRPr="00D81859">
          <w:rPr>
            <w:rFonts w:ascii="Times New Roman" w:eastAsia="Times New Roman" w:hAnsi="Times New Roman" w:cs="Times New Roman"/>
            <w:b/>
            <w:bCs/>
            <w:sz w:val="24"/>
            <w:szCs w:val="24"/>
          </w:rPr>
          <w:t>color.diff</w:t>
        </w:r>
        <w:proofErr w:type="spellEnd"/>
        <w:r w:rsidRPr="00D81859">
          <w:rPr>
            <w:rFonts w:ascii="Times New Roman" w:eastAsia="Times New Roman" w:hAnsi="Times New Roman" w:cs="Times New Roman"/>
            <w:sz w:val="24"/>
            <w:szCs w:val="24"/>
          </w:rPr>
          <w:t xml:space="preserve"> and </w:t>
        </w:r>
        <w:proofErr w:type="spellStart"/>
        <w:r w:rsidRPr="00D81859">
          <w:rPr>
            <w:rFonts w:ascii="Times New Roman" w:eastAsia="Times New Roman" w:hAnsi="Times New Roman" w:cs="Times New Roman"/>
            <w:b/>
            <w:bCs/>
            <w:sz w:val="24"/>
            <w:szCs w:val="24"/>
          </w:rPr>
          <w:t>color.grep</w:t>
        </w:r>
        <w:proofErr w:type="spellEnd"/>
        <w:r w:rsidRPr="00D81859">
          <w:rPr>
            <w:rFonts w:ascii="Times New Roman" w:eastAsia="Times New Roman" w:hAnsi="Times New Roman" w:cs="Times New Roman"/>
            <w:b/>
            <w:bCs/>
            <w:sz w:val="24"/>
            <w:szCs w:val="24"/>
          </w:rPr>
          <w:t>.</w:t>
        </w:r>
      </w:ins>
    </w:p>
    <w:p w:rsidR="00D81859" w:rsidRPr="00D81859" w:rsidRDefault="00D81859" w:rsidP="00D81859">
      <w:pPr>
        <w:spacing w:before="100" w:beforeAutospacing="1" w:after="100" w:afterAutospacing="1" w:line="240" w:lineRule="auto"/>
        <w:rPr>
          <w:ins w:id="240" w:author="Unknown"/>
          <w:rFonts w:ascii="Times New Roman" w:eastAsia="Times New Roman" w:hAnsi="Times New Roman" w:cs="Times New Roman"/>
          <w:sz w:val="24"/>
          <w:szCs w:val="24"/>
        </w:rPr>
      </w:pPr>
      <w:ins w:id="241" w:author="Unknown">
        <w:r w:rsidRPr="00D81859">
          <w:rPr>
            <w:rFonts w:ascii="Times New Roman" w:eastAsia="Times New Roman" w:hAnsi="Times New Roman" w:cs="Times New Roman"/>
            <w:b/>
            <w:bCs/>
            <w:sz w:val="24"/>
            <w:szCs w:val="24"/>
          </w:rPr>
          <w:t xml:space="preserve">55) How can you append one file to another </w:t>
        </w:r>
        <w:proofErr w:type="gramStart"/>
        <w:r w:rsidRPr="00D81859">
          <w:rPr>
            <w:rFonts w:ascii="Times New Roman" w:eastAsia="Times New Roman" w:hAnsi="Times New Roman" w:cs="Times New Roman"/>
            <w:b/>
            <w:bCs/>
            <w:sz w:val="24"/>
            <w:szCs w:val="24"/>
          </w:rPr>
          <w:t>in  Linux</w:t>
        </w:r>
        <w:proofErr w:type="gramEnd"/>
        <w:r w:rsidRPr="00D81859">
          <w:rPr>
            <w:rFonts w:ascii="Times New Roman" w:eastAsia="Times New Roman" w:hAnsi="Times New Roman" w:cs="Times New Roman"/>
            <w:b/>
            <w:bCs/>
            <w:sz w:val="24"/>
            <w:szCs w:val="24"/>
          </w:rPr>
          <w:t>?</w:t>
        </w:r>
      </w:ins>
    </w:p>
    <w:p w:rsidR="00D81859" w:rsidRPr="00D81859" w:rsidRDefault="00D81859" w:rsidP="00D81859">
      <w:pPr>
        <w:spacing w:before="100" w:beforeAutospacing="1" w:after="100" w:afterAutospacing="1" w:line="240" w:lineRule="auto"/>
        <w:rPr>
          <w:ins w:id="242" w:author="Unknown"/>
          <w:rFonts w:ascii="Times New Roman" w:eastAsia="Times New Roman" w:hAnsi="Times New Roman" w:cs="Times New Roman"/>
          <w:sz w:val="24"/>
          <w:szCs w:val="24"/>
        </w:rPr>
      </w:pPr>
      <w:ins w:id="243" w:author="Unknown">
        <w:r w:rsidRPr="00D81859">
          <w:rPr>
            <w:rFonts w:ascii="Times New Roman" w:eastAsia="Times New Roman" w:hAnsi="Times New Roman" w:cs="Times New Roman"/>
            <w:sz w:val="24"/>
            <w:szCs w:val="24"/>
          </w:rPr>
          <w:t xml:space="preserve">To append one file to another in Linux you can use command </w:t>
        </w:r>
        <w:r w:rsidRPr="00D81859">
          <w:rPr>
            <w:rFonts w:ascii="Times New Roman" w:eastAsia="Times New Roman" w:hAnsi="Times New Roman" w:cs="Times New Roman"/>
            <w:b/>
            <w:bCs/>
            <w:sz w:val="24"/>
            <w:szCs w:val="24"/>
          </w:rPr>
          <w:t xml:space="preserve">cat file2 &gt;&gt; file 1.  </w:t>
        </w:r>
        <w:r w:rsidRPr="00D81859">
          <w:rPr>
            <w:rFonts w:ascii="Times New Roman" w:eastAsia="Times New Roman" w:hAnsi="Times New Roman" w:cs="Times New Roman"/>
            <w:sz w:val="24"/>
            <w:szCs w:val="24"/>
          </w:rPr>
          <w:t xml:space="preserve">The operator &gt;&gt; appends the output of the named file or creates the file if it is not created.  While another command </w:t>
        </w:r>
        <w:r w:rsidRPr="00D81859">
          <w:rPr>
            <w:rFonts w:ascii="Times New Roman" w:eastAsia="Times New Roman" w:hAnsi="Times New Roman" w:cs="Times New Roman"/>
            <w:b/>
            <w:bCs/>
            <w:sz w:val="24"/>
            <w:szCs w:val="24"/>
          </w:rPr>
          <w:t xml:space="preserve">cat file 1 file 2 &gt; file 3 </w:t>
        </w:r>
        <w:r w:rsidRPr="00D81859">
          <w:rPr>
            <w:rFonts w:ascii="Times New Roman" w:eastAsia="Times New Roman" w:hAnsi="Times New Roman" w:cs="Times New Roman"/>
            <w:sz w:val="24"/>
            <w:szCs w:val="24"/>
          </w:rPr>
          <w:t>appends two or more files to one.</w:t>
        </w:r>
      </w:ins>
    </w:p>
    <w:p w:rsidR="00D81859" w:rsidRPr="00D81859" w:rsidRDefault="00D81859" w:rsidP="00D81859">
      <w:pPr>
        <w:spacing w:before="100" w:beforeAutospacing="1" w:after="100" w:afterAutospacing="1" w:line="240" w:lineRule="auto"/>
        <w:rPr>
          <w:ins w:id="244" w:author="Unknown"/>
          <w:rFonts w:ascii="Times New Roman" w:eastAsia="Times New Roman" w:hAnsi="Times New Roman" w:cs="Times New Roman"/>
          <w:sz w:val="24"/>
          <w:szCs w:val="24"/>
        </w:rPr>
      </w:pPr>
      <w:ins w:id="245" w:author="Unknown">
        <w:r w:rsidRPr="00D81859">
          <w:rPr>
            <w:rFonts w:ascii="Times New Roman" w:eastAsia="Times New Roman" w:hAnsi="Times New Roman" w:cs="Times New Roman"/>
            <w:b/>
            <w:bCs/>
            <w:sz w:val="24"/>
            <w:szCs w:val="24"/>
          </w:rPr>
          <w:t xml:space="preserve">56) Explain how you can find a </w:t>
        </w:r>
        <w:proofErr w:type="gramStart"/>
        <w:r w:rsidRPr="00D81859">
          <w:rPr>
            <w:rFonts w:ascii="Times New Roman" w:eastAsia="Times New Roman" w:hAnsi="Times New Roman" w:cs="Times New Roman"/>
            <w:b/>
            <w:bCs/>
            <w:sz w:val="24"/>
            <w:szCs w:val="24"/>
          </w:rPr>
          <w:t>file  using</w:t>
        </w:r>
        <w:proofErr w:type="gramEnd"/>
        <w:r w:rsidRPr="00D81859">
          <w:rPr>
            <w:rFonts w:ascii="Times New Roman" w:eastAsia="Times New Roman" w:hAnsi="Times New Roman" w:cs="Times New Roman"/>
            <w:b/>
            <w:bCs/>
            <w:sz w:val="24"/>
            <w:szCs w:val="24"/>
          </w:rPr>
          <w:t xml:space="preserve"> Terminal?</w:t>
        </w:r>
      </w:ins>
    </w:p>
    <w:p w:rsidR="00D81859" w:rsidRPr="00D81859" w:rsidRDefault="00D81859" w:rsidP="00D81859">
      <w:pPr>
        <w:spacing w:before="100" w:beforeAutospacing="1" w:after="100" w:afterAutospacing="1" w:line="240" w:lineRule="auto"/>
        <w:rPr>
          <w:ins w:id="246" w:author="Unknown"/>
          <w:rFonts w:ascii="Times New Roman" w:eastAsia="Times New Roman" w:hAnsi="Times New Roman" w:cs="Times New Roman"/>
          <w:sz w:val="24"/>
          <w:szCs w:val="24"/>
        </w:rPr>
      </w:pPr>
      <w:ins w:id="247" w:author="Unknown">
        <w:r w:rsidRPr="00D81859">
          <w:rPr>
            <w:rFonts w:ascii="Times New Roman" w:eastAsia="Times New Roman" w:hAnsi="Times New Roman" w:cs="Times New Roman"/>
            <w:sz w:val="24"/>
            <w:szCs w:val="24"/>
          </w:rPr>
          <w:t xml:space="preserve">To find a </w:t>
        </w:r>
        <w:proofErr w:type="gramStart"/>
        <w:r w:rsidRPr="00D81859">
          <w:rPr>
            <w:rFonts w:ascii="Times New Roman" w:eastAsia="Times New Roman" w:hAnsi="Times New Roman" w:cs="Times New Roman"/>
            <w:sz w:val="24"/>
            <w:szCs w:val="24"/>
          </w:rPr>
          <w:t>file  you</w:t>
        </w:r>
        <w:proofErr w:type="gramEnd"/>
        <w:r w:rsidRPr="00D81859">
          <w:rPr>
            <w:rFonts w:ascii="Times New Roman" w:eastAsia="Times New Roman" w:hAnsi="Times New Roman" w:cs="Times New Roman"/>
            <w:sz w:val="24"/>
            <w:szCs w:val="24"/>
          </w:rPr>
          <w:t xml:space="preserve"> have to use command, </w:t>
        </w:r>
        <w:r w:rsidRPr="00D81859">
          <w:rPr>
            <w:rFonts w:ascii="Times New Roman" w:eastAsia="Times New Roman" w:hAnsi="Times New Roman" w:cs="Times New Roman"/>
            <w:b/>
            <w:bCs/>
            <w:sz w:val="24"/>
            <w:szCs w:val="24"/>
          </w:rPr>
          <w:t>find . –name “process.txt</w:t>
        </w:r>
        <w:proofErr w:type="gramStart"/>
        <w:r w:rsidRPr="00D81859">
          <w:rPr>
            <w:rFonts w:ascii="Times New Roman" w:eastAsia="Times New Roman" w:hAnsi="Times New Roman" w:cs="Times New Roman"/>
            <w:b/>
            <w:bCs/>
            <w:sz w:val="24"/>
            <w:szCs w:val="24"/>
          </w:rPr>
          <w:t xml:space="preserve">” </w:t>
        </w:r>
        <w:r w:rsidRPr="00D81859">
          <w:rPr>
            <w:rFonts w:ascii="Times New Roman" w:eastAsia="Times New Roman" w:hAnsi="Times New Roman" w:cs="Times New Roman"/>
            <w:sz w:val="24"/>
            <w:szCs w:val="24"/>
          </w:rPr>
          <w:t>. </w:t>
        </w:r>
        <w:proofErr w:type="gramEnd"/>
        <w:r w:rsidRPr="00D81859">
          <w:rPr>
            <w:rFonts w:ascii="Times New Roman" w:eastAsia="Times New Roman" w:hAnsi="Times New Roman" w:cs="Times New Roman"/>
            <w:sz w:val="24"/>
            <w:szCs w:val="24"/>
          </w:rPr>
          <w:t xml:space="preserve"> It will look for the current directory for a file called process.txt.</w:t>
        </w:r>
      </w:ins>
    </w:p>
    <w:p w:rsidR="00D81859" w:rsidRPr="00D81859" w:rsidRDefault="00D81859" w:rsidP="00D81859">
      <w:pPr>
        <w:spacing w:before="100" w:beforeAutospacing="1" w:after="100" w:afterAutospacing="1" w:line="240" w:lineRule="auto"/>
        <w:rPr>
          <w:ins w:id="248" w:author="Unknown"/>
          <w:rFonts w:ascii="Times New Roman" w:eastAsia="Times New Roman" w:hAnsi="Times New Roman" w:cs="Times New Roman"/>
          <w:sz w:val="24"/>
          <w:szCs w:val="24"/>
        </w:rPr>
      </w:pPr>
      <w:ins w:id="249" w:author="Unknown">
        <w:r w:rsidRPr="00D81859">
          <w:rPr>
            <w:rFonts w:ascii="Times New Roman" w:eastAsia="Times New Roman" w:hAnsi="Times New Roman" w:cs="Times New Roman"/>
            <w:b/>
            <w:bCs/>
            <w:sz w:val="24"/>
            <w:szCs w:val="24"/>
          </w:rPr>
          <w:t>57) Explain how you can create a folder using Terminal?</w:t>
        </w:r>
      </w:ins>
    </w:p>
    <w:p w:rsidR="00D81859" w:rsidRPr="00D81859" w:rsidRDefault="00D81859" w:rsidP="00D81859">
      <w:pPr>
        <w:spacing w:before="100" w:beforeAutospacing="1" w:after="100" w:afterAutospacing="1" w:line="240" w:lineRule="auto"/>
        <w:rPr>
          <w:ins w:id="250" w:author="Unknown"/>
          <w:rFonts w:ascii="Times New Roman" w:eastAsia="Times New Roman" w:hAnsi="Times New Roman" w:cs="Times New Roman"/>
          <w:sz w:val="24"/>
          <w:szCs w:val="24"/>
        </w:rPr>
      </w:pPr>
      <w:ins w:id="251" w:author="Unknown">
        <w:r w:rsidRPr="00D81859">
          <w:rPr>
            <w:rFonts w:ascii="Times New Roman" w:eastAsia="Times New Roman" w:hAnsi="Times New Roman" w:cs="Times New Roman"/>
            <w:sz w:val="24"/>
            <w:szCs w:val="24"/>
          </w:rPr>
          <w:t xml:space="preserve">To create a folder, you have to use command </w:t>
        </w:r>
        <w:proofErr w:type="spellStart"/>
        <w:r w:rsidRPr="00D81859">
          <w:rPr>
            <w:rFonts w:ascii="Times New Roman" w:eastAsia="Times New Roman" w:hAnsi="Times New Roman" w:cs="Times New Roman"/>
            <w:b/>
            <w:bCs/>
            <w:i/>
            <w:iCs/>
            <w:sz w:val="24"/>
            <w:szCs w:val="24"/>
          </w:rPr>
          <w:t>mkdir</w:t>
        </w:r>
        <w:proofErr w:type="spellEnd"/>
        <w:r w:rsidRPr="00D81859">
          <w:rPr>
            <w:rFonts w:ascii="Times New Roman" w:eastAsia="Times New Roman" w:hAnsi="Times New Roman" w:cs="Times New Roman"/>
            <w:b/>
            <w:bCs/>
            <w:i/>
            <w:iCs/>
            <w:sz w:val="24"/>
            <w:szCs w:val="24"/>
          </w:rPr>
          <w:t xml:space="preserve">.  </w:t>
        </w:r>
        <w:r w:rsidRPr="00D81859">
          <w:rPr>
            <w:rFonts w:ascii="Times New Roman" w:eastAsia="Times New Roman" w:hAnsi="Times New Roman" w:cs="Times New Roman"/>
            <w:sz w:val="24"/>
            <w:szCs w:val="24"/>
          </w:rPr>
          <w:t xml:space="preserve">It will be something like </w:t>
        </w:r>
        <w:proofErr w:type="gramStart"/>
        <w:r w:rsidRPr="00D81859">
          <w:rPr>
            <w:rFonts w:ascii="Times New Roman" w:eastAsia="Times New Roman" w:hAnsi="Times New Roman" w:cs="Times New Roman"/>
            <w:sz w:val="24"/>
            <w:szCs w:val="24"/>
          </w:rPr>
          <w:t>these :</w:t>
        </w:r>
        <w:proofErr w:type="gramEnd"/>
        <w:r w:rsidRPr="00D81859">
          <w:rPr>
            <w:rFonts w:ascii="Times New Roman" w:eastAsia="Times New Roman" w:hAnsi="Times New Roman" w:cs="Times New Roman"/>
            <w:sz w:val="24"/>
            <w:szCs w:val="24"/>
          </w:rPr>
          <w:t xml:space="preserve">  ~$ </w:t>
        </w:r>
        <w:proofErr w:type="spellStart"/>
        <w:r w:rsidRPr="00D81859">
          <w:rPr>
            <w:rFonts w:ascii="Times New Roman" w:eastAsia="Times New Roman" w:hAnsi="Times New Roman" w:cs="Times New Roman"/>
            <w:sz w:val="24"/>
            <w:szCs w:val="24"/>
          </w:rPr>
          <w:t>mkdir</w:t>
        </w:r>
        <w:proofErr w:type="spellEnd"/>
        <w:r w:rsidRPr="00D81859">
          <w:rPr>
            <w:rFonts w:ascii="Times New Roman" w:eastAsia="Times New Roman" w:hAnsi="Times New Roman" w:cs="Times New Roman"/>
            <w:sz w:val="24"/>
            <w:szCs w:val="24"/>
          </w:rPr>
          <w:t> Guru99</w:t>
        </w:r>
      </w:ins>
    </w:p>
    <w:p w:rsidR="00D81859" w:rsidRPr="00D81859" w:rsidRDefault="00D81859" w:rsidP="00D81859">
      <w:pPr>
        <w:spacing w:before="100" w:beforeAutospacing="1" w:after="100" w:afterAutospacing="1" w:line="240" w:lineRule="auto"/>
        <w:rPr>
          <w:ins w:id="252" w:author="Unknown"/>
          <w:rFonts w:ascii="Times New Roman" w:eastAsia="Times New Roman" w:hAnsi="Times New Roman" w:cs="Times New Roman"/>
          <w:sz w:val="24"/>
          <w:szCs w:val="24"/>
        </w:rPr>
      </w:pPr>
      <w:ins w:id="253" w:author="Unknown">
        <w:r w:rsidRPr="00D81859">
          <w:rPr>
            <w:rFonts w:ascii="Times New Roman" w:eastAsia="Times New Roman" w:hAnsi="Times New Roman" w:cs="Times New Roman"/>
            <w:b/>
            <w:bCs/>
            <w:sz w:val="24"/>
            <w:szCs w:val="24"/>
          </w:rPr>
          <w:t>58)  Explain how you can view the text file using Terminal?</w:t>
        </w:r>
      </w:ins>
    </w:p>
    <w:p w:rsidR="00D81859" w:rsidRPr="00D81859" w:rsidRDefault="00D81859" w:rsidP="00D81859">
      <w:pPr>
        <w:spacing w:before="100" w:beforeAutospacing="1" w:after="100" w:afterAutospacing="1" w:line="240" w:lineRule="auto"/>
        <w:rPr>
          <w:ins w:id="254" w:author="Unknown"/>
          <w:rFonts w:ascii="Times New Roman" w:eastAsia="Times New Roman" w:hAnsi="Times New Roman" w:cs="Times New Roman"/>
          <w:sz w:val="24"/>
          <w:szCs w:val="24"/>
        </w:rPr>
      </w:pPr>
      <w:ins w:id="255" w:author="Unknown">
        <w:r w:rsidRPr="00D81859">
          <w:rPr>
            <w:rFonts w:ascii="Times New Roman" w:eastAsia="Times New Roman" w:hAnsi="Times New Roman" w:cs="Times New Roman"/>
            <w:sz w:val="24"/>
            <w:szCs w:val="24"/>
          </w:rPr>
          <w:t xml:space="preserve">To view the text file, go to the specific folder where the text files are located by using the command </w:t>
        </w:r>
        <w:proofErr w:type="spellStart"/>
        <w:r w:rsidRPr="00D81859">
          <w:rPr>
            <w:rFonts w:ascii="Times New Roman" w:eastAsia="Times New Roman" w:hAnsi="Times New Roman" w:cs="Times New Roman"/>
            <w:b/>
            <w:bCs/>
            <w:sz w:val="24"/>
            <w:szCs w:val="24"/>
          </w:rPr>
          <w:t>cd</w:t>
        </w:r>
        <w:proofErr w:type="spellEnd"/>
        <w:r w:rsidRPr="00D81859">
          <w:rPr>
            <w:rFonts w:ascii="Times New Roman" w:eastAsia="Times New Roman" w:hAnsi="Times New Roman" w:cs="Times New Roman"/>
            <w:b/>
            <w:bCs/>
            <w:sz w:val="24"/>
            <w:szCs w:val="24"/>
          </w:rPr>
          <w:t xml:space="preserve"> </w:t>
        </w:r>
        <w:r w:rsidRPr="00D81859">
          <w:rPr>
            <w:rFonts w:ascii="Times New Roman" w:eastAsia="Times New Roman" w:hAnsi="Times New Roman" w:cs="Times New Roman"/>
            <w:sz w:val="24"/>
            <w:szCs w:val="24"/>
          </w:rPr>
          <w:t xml:space="preserve">and then type </w:t>
        </w:r>
        <w:r w:rsidRPr="00D81859">
          <w:rPr>
            <w:rFonts w:ascii="Times New Roman" w:eastAsia="Times New Roman" w:hAnsi="Times New Roman" w:cs="Times New Roman"/>
            <w:b/>
            <w:bCs/>
            <w:sz w:val="24"/>
            <w:szCs w:val="24"/>
          </w:rPr>
          <w:t>less filename.txt.</w:t>
        </w:r>
      </w:ins>
    </w:p>
    <w:p w:rsidR="00D81859" w:rsidRPr="00D81859" w:rsidRDefault="00D81859" w:rsidP="00D81859">
      <w:pPr>
        <w:spacing w:before="100" w:beforeAutospacing="1" w:after="100" w:afterAutospacing="1" w:line="240" w:lineRule="auto"/>
        <w:rPr>
          <w:ins w:id="256" w:author="Unknown"/>
          <w:rFonts w:ascii="Times New Roman" w:eastAsia="Times New Roman" w:hAnsi="Times New Roman" w:cs="Times New Roman"/>
          <w:sz w:val="24"/>
          <w:szCs w:val="24"/>
        </w:rPr>
      </w:pPr>
      <w:ins w:id="257" w:author="Unknown">
        <w:r w:rsidRPr="00D81859">
          <w:rPr>
            <w:rFonts w:ascii="Times New Roman" w:eastAsia="Times New Roman" w:hAnsi="Times New Roman" w:cs="Times New Roman"/>
            <w:b/>
            <w:bCs/>
            <w:sz w:val="24"/>
            <w:szCs w:val="24"/>
          </w:rPr>
          <w:t xml:space="preserve">59) Explain how to enable curl on </w:t>
        </w:r>
        <w:proofErr w:type="spellStart"/>
        <w:r w:rsidRPr="00D81859">
          <w:rPr>
            <w:rFonts w:ascii="Times New Roman" w:eastAsia="Times New Roman" w:hAnsi="Times New Roman" w:cs="Times New Roman"/>
            <w:b/>
            <w:bCs/>
            <w:sz w:val="24"/>
            <w:szCs w:val="24"/>
          </w:rPr>
          <w:t>Ubuntu</w:t>
        </w:r>
        <w:proofErr w:type="spellEnd"/>
        <w:r w:rsidRPr="00D81859">
          <w:rPr>
            <w:rFonts w:ascii="Times New Roman" w:eastAsia="Times New Roman" w:hAnsi="Times New Roman" w:cs="Times New Roman"/>
            <w:b/>
            <w:bCs/>
            <w:sz w:val="24"/>
            <w:szCs w:val="24"/>
          </w:rPr>
          <w:t xml:space="preserve"> LAMP stack?</w:t>
        </w:r>
      </w:ins>
    </w:p>
    <w:p w:rsidR="00D81859" w:rsidRPr="00D81859" w:rsidRDefault="00D81859" w:rsidP="00D81859">
      <w:pPr>
        <w:spacing w:before="100" w:beforeAutospacing="1" w:after="100" w:afterAutospacing="1" w:line="240" w:lineRule="auto"/>
        <w:rPr>
          <w:ins w:id="258" w:author="Unknown"/>
          <w:rFonts w:ascii="Times New Roman" w:eastAsia="Times New Roman" w:hAnsi="Times New Roman" w:cs="Times New Roman"/>
          <w:sz w:val="24"/>
          <w:szCs w:val="24"/>
        </w:rPr>
      </w:pPr>
      <w:ins w:id="259" w:author="Unknown">
        <w:r w:rsidRPr="00D81859">
          <w:rPr>
            <w:rFonts w:ascii="Times New Roman" w:eastAsia="Times New Roman" w:hAnsi="Times New Roman" w:cs="Times New Roman"/>
            <w:sz w:val="24"/>
            <w:szCs w:val="24"/>
          </w:rPr>
          <w:t xml:space="preserve">To enable curl on </w:t>
        </w:r>
        <w:proofErr w:type="spellStart"/>
        <w:proofErr w:type="gramStart"/>
        <w:r w:rsidRPr="00D81859">
          <w:rPr>
            <w:rFonts w:ascii="Times New Roman" w:eastAsia="Times New Roman" w:hAnsi="Times New Roman" w:cs="Times New Roman"/>
            <w:sz w:val="24"/>
            <w:szCs w:val="24"/>
          </w:rPr>
          <w:t>Ubuntu</w:t>
        </w:r>
        <w:proofErr w:type="spellEnd"/>
        <w:r w:rsidRPr="00D81859">
          <w:rPr>
            <w:rFonts w:ascii="Times New Roman" w:eastAsia="Times New Roman" w:hAnsi="Times New Roman" w:cs="Times New Roman"/>
            <w:sz w:val="24"/>
            <w:szCs w:val="24"/>
          </w:rPr>
          <w:t xml:space="preserve"> ,</w:t>
        </w:r>
        <w:proofErr w:type="gramEnd"/>
        <w:r w:rsidRPr="00D81859">
          <w:rPr>
            <w:rFonts w:ascii="Times New Roman" w:eastAsia="Times New Roman" w:hAnsi="Times New Roman" w:cs="Times New Roman"/>
            <w:sz w:val="24"/>
            <w:szCs w:val="24"/>
          </w:rPr>
          <w:t xml:space="preserve"> first install </w:t>
        </w:r>
        <w:proofErr w:type="spellStart"/>
        <w:r w:rsidRPr="00D81859">
          <w:rPr>
            <w:rFonts w:ascii="Times New Roman" w:eastAsia="Times New Roman" w:hAnsi="Times New Roman" w:cs="Times New Roman"/>
            <w:sz w:val="24"/>
            <w:szCs w:val="24"/>
          </w:rPr>
          <w:t>libcurl</w:t>
        </w:r>
        <w:proofErr w:type="spellEnd"/>
        <w:r w:rsidRPr="00D81859">
          <w:rPr>
            <w:rFonts w:ascii="Times New Roman" w:eastAsia="Times New Roman" w:hAnsi="Times New Roman" w:cs="Times New Roman"/>
            <w:sz w:val="24"/>
            <w:szCs w:val="24"/>
          </w:rPr>
          <w:t xml:space="preserve">, once done use following command </w:t>
        </w:r>
        <w:proofErr w:type="spellStart"/>
        <w:r w:rsidRPr="00D81859">
          <w:rPr>
            <w:rFonts w:ascii="Times New Roman" w:eastAsia="Times New Roman" w:hAnsi="Times New Roman" w:cs="Times New Roman"/>
            <w:b/>
            <w:bCs/>
            <w:sz w:val="24"/>
            <w:szCs w:val="24"/>
          </w:rPr>
          <w:t>sudo</w:t>
        </w:r>
        <w:proofErr w:type="spellEnd"/>
        <w:r w:rsidRPr="00D81859">
          <w:rPr>
            <w:rFonts w:ascii="Times New Roman" w:eastAsia="Times New Roman" w:hAnsi="Times New Roman" w:cs="Times New Roman"/>
            <w:b/>
            <w:bCs/>
            <w:sz w:val="24"/>
            <w:szCs w:val="24"/>
          </w:rPr>
          <w:t>/etc/init .d /apache2 restart</w:t>
        </w:r>
        <w:r w:rsidRPr="00D81859">
          <w:rPr>
            <w:rFonts w:ascii="Times New Roman" w:eastAsia="Times New Roman" w:hAnsi="Times New Roman" w:cs="Times New Roman"/>
            <w:sz w:val="24"/>
            <w:szCs w:val="24"/>
          </w:rPr>
          <w:t xml:space="preserve"> or </w:t>
        </w:r>
        <w:proofErr w:type="spellStart"/>
        <w:r w:rsidRPr="00D81859">
          <w:rPr>
            <w:rFonts w:ascii="Times New Roman" w:eastAsia="Times New Roman" w:hAnsi="Times New Roman" w:cs="Times New Roman"/>
            <w:b/>
            <w:bCs/>
            <w:sz w:val="24"/>
            <w:szCs w:val="24"/>
          </w:rPr>
          <w:t>sudo</w:t>
        </w:r>
        <w:proofErr w:type="spellEnd"/>
        <w:r w:rsidRPr="00D81859">
          <w:rPr>
            <w:rFonts w:ascii="Times New Roman" w:eastAsia="Times New Roman" w:hAnsi="Times New Roman" w:cs="Times New Roman"/>
            <w:b/>
            <w:bCs/>
            <w:sz w:val="24"/>
            <w:szCs w:val="24"/>
          </w:rPr>
          <w:t xml:space="preserve"> service apache2 restart.</w:t>
        </w:r>
      </w:ins>
    </w:p>
    <w:p w:rsidR="00D81859" w:rsidRPr="00D81859" w:rsidRDefault="00D81859" w:rsidP="00D81859">
      <w:pPr>
        <w:spacing w:before="100" w:beforeAutospacing="1" w:after="100" w:afterAutospacing="1" w:line="240" w:lineRule="auto"/>
        <w:rPr>
          <w:ins w:id="260" w:author="Unknown"/>
          <w:rFonts w:ascii="Times New Roman" w:eastAsia="Times New Roman" w:hAnsi="Times New Roman" w:cs="Times New Roman"/>
          <w:sz w:val="24"/>
          <w:szCs w:val="24"/>
        </w:rPr>
      </w:pPr>
      <w:ins w:id="261" w:author="Unknown">
        <w:r w:rsidRPr="00D81859">
          <w:rPr>
            <w:rFonts w:ascii="Times New Roman" w:eastAsia="Times New Roman" w:hAnsi="Times New Roman" w:cs="Times New Roman"/>
            <w:b/>
            <w:bCs/>
            <w:sz w:val="24"/>
            <w:szCs w:val="24"/>
          </w:rPr>
          <w:lastRenderedPageBreak/>
          <w:t xml:space="preserve">60) Explain how to enable root </w:t>
        </w:r>
        <w:proofErr w:type="spellStart"/>
        <w:r w:rsidRPr="00D81859">
          <w:rPr>
            <w:rFonts w:ascii="Times New Roman" w:eastAsia="Times New Roman" w:hAnsi="Times New Roman" w:cs="Times New Roman"/>
            <w:b/>
            <w:bCs/>
            <w:sz w:val="24"/>
            <w:szCs w:val="24"/>
          </w:rPr>
          <w:t>loging</w:t>
        </w:r>
        <w:proofErr w:type="spellEnd"/>
        <w:r w:rsidRPr="00D81859">
          <w:rPr>
            <w:rFonts w:ascii="Times New Roman" w:eastAsia="Times New Roman" w:hAnsi="Times New Roman" w:cs="Times New Roman"/>
            <w:b/>
            <w:bCs/>
            <w:sz w:val="24"/>
            <w:szCs w:val="24"/>
          </w:rPr>
          <w:t xml:space="preserve"> in </w:t>
        </w:r>
        <w:proofErr w:type="spellStart"/>
        <w:r w:rsidRPr="00D81859">
          <w:rPr>
            <w:rFonts w:ascii="Times New Roman" w:eastAsia="Times New Roman" w:hAnsi="Times New Roman" w:cs="Times New Roman"/>
            <w:b/>
            <w:bCs/>
            <w:sz w:val="24"/>
            <w:szCs w:val="24"/>
          </w:rPr>
          <w:t>Ubuntu</w:t>
        </w:r>
        <w:proofErr w:type="spellEnd"/>
        <w:r w:rsidRPr="00D81859">
          <w:rPr>
            <w:rFonts w:ascii="Times New Roman" w:eastAsia="Times New Roman" w:hAnsi="Times New Roman" w:cs="Times New Roman"/>
            <w:b/>
            <w:bCs/>
            <w:sz w:val="24"/>
            <w:szCs w:val="24"/>
          </w:rPr>
          <w:t>?</w:t>
        </w:r>
      </w:ins>
    </w:p>
    <w:p w:rsidR="00D81859" w:rsidRPr="00D81859" w:rsidRDefault="00D81859" w:rsidP="00D81859">
      <w:pPr>
        <w:spacing w:before="100" w:beforeAutospacing="1" w:after="100" w:afterAutospacing="1" w:line="240" w:lineRule="auto"/>
        <w:rPr>
          <w:ins w:id="262" w:author="Unknown"/>
          <w:rFonts w:ascii="Times New Roman" w:eastAsia="Times New Roman" w:hAnsi="Times New Roman" w:cs="Times New Roman"/>
          <w:sz w:val="24"/>
          <w:szCs w:val="24"/>
        </w:rPr>
      </w:pPr>
      <w:ins w:id="263" w:author="Unknown">
        <w:r w:rsidRPr="00D81859">
          <w:rPr>
            <w:rFonts w:ascii="Times New Roman" w:eastAsia="Times New Roman" w:hAnsi="Times New Roman" w:cs="Times New Roman"/>
            <w:sz w:val="24"/>
            <w:szCs w:val="24"/>
          </w:rPr>
          <w:t xml:space="preserve">The command which enables root </w:t>
        </w:r>
        <w:proofErr w:type="spellStart"/>
        <w:r w:rsidRPr="00D81859">
          <w:rPr>
            <w:rFonts w:ascii="Times New Roman" w:eastAsia="Times New Roman" w:hAnsi="Times New Roman" w:cs="Times New Roman"/>
            <w:sz w:val="24"/>
            <w:szCs w:val="24"/>
          </w:rPr>
          <w:t>loging</w:t>
        </w:r>
        <w:proofErr w:type="spellEnd"/>
        <w:r w:rsidRPr="00D81859">
          <w:rPr>
            <w:rFonts w:ascii="Times New Roman" w:eastAsia="Times New Roman" w:hAnsi="Times New Roman" w:cs="Times New Roman"/>
            <w:sz w:val="24"/>
            <w:szCs w:val="24"/>
          </w:rPr>
          <w:t xml:space="preserve"> is</w:t>
        </w:r>
      </w:ins>
    </w:p>
    <w:p w:rsidR="00D81859" w:rsidRPr="00D81859" w:rsidRDefault="00D81859" w:rsidP="00D81859">
      <w:pPr>
        <w:spacing w:before="100" w:beforeAutospacing="1" w:after="100" w:afterAutospacing="1" w:line="240" w:lineRule="auto"/>
        <w:rPr>
          <w:ins w:id="264" w:author="Unknown"/>
          <w:rFonts w:ascii="Times New Roman" w:eastAsia="Times New Roman" w:hAnsi="Times New Roman" w:cs="Times New Roman"/>
          <w:sz w:val="24"/>
          <w:szCs w:val="24"/>
        </w:rPr>
      </w:pPr>
      <w:ins w:id="265" w:author="Unknown">
        <w:r w:rsidRPr="00D81859">
          <w:rPr>
            <w:rFonts w:ascii="Times New Roman" w:eastAsia="Times New Roman" w:hAnsi="Times New Roman" w:cs="Times New Roman"/>
            <w:sz w:val="24"/>
            <w:szCs w:val="24"/>
          </w:rPr>
          <w:t>#</w:t>
        </w:r>
        <w:proofErr w:type="spellStart"/>
        <w:r w:rsidRPr="00D81859">
          <w:rPr>
            <w:rFonts w:ascii="Times New Roman" w:eastAsia="Times New Roman" w:hAnsi="Times New Roman" w:cs="Times New Roman"/>
            <w:sz w:val="24"/>
            <w:szCs w:val="24"/>
          </w:rPr>
          <w:t>sudo</w:t>
        </w:r>
        <w:proofErr w:type="spellEnd"/>
        <w:r w:rsidRPr="00D81859">
          <w:rPr>
            <w:rFonts w:ascii="Times New Roman" w:eastAsia="Times New Roman" w:hAnsi="Times New Roman" w:cs="Times New Roman"/>
            <w:sz w:val="24"/>
            <w:szCs w:val="24"/>
          </w:rPr>
          <w:t xml:space="preserve"> </w:t>
        </w:r>
        <w:proofErr w:type="spellStart"/>
        <w:r w:rsidRPr="00D81859">
          <w:rPr>
            <w:rFonts w:ascii="Times New Roman" w:eastAsia="Times New Roman" w:hAnsi="Times New Roman" w:cs="Times New Roman"/>
            <w:sz w:val="24"/>
            <w:szCs w:val="24"/>
          </w:rPr>
          <w:t>sh</w:t>
        </w:r>
        <w:proofErr w:type="spellEnd"/>
        <w:r w:rsidRPr="00D81859">
          <w:rPr>
            <w:rFonts w:ascii="Times New Roman" w:eastAsia="Times New Roman" w:hAnsi="Times New Roman" w:cs="Times New Roman"/>
            <w:sz w:val="24"/>
            <w:szCs w:val="24"/>
          </w:rPr>
          <w:t>-c ‘echo “greater-show-manual-login=true” &gt;&gt;/etc/</w:t>
        </w:r>
        <w:proofErr w:type="spellStart"/>
        <w:r w:rsidRPr="00D81859">
          <w:rPr>
            <w:rFonts w:ascii="Times New Roman" w:eastAsia="Times New Roman" w:hAnsi="Times New Roman" w:cs="Times New Roman"/>
            <w:sz w:val="24"/>
            <w:szCs w:val="24"/>
          </w:rPr>
          <w:t>lightdm</w:t>
        </w:r>
        <w:proofErr w:type="spellEnd"/>
        <w:r w:rsidRPr="00D81859">
          <w:rPr>
            <w:rFonts w:ascii="Times New Roman" w:eastAsia="Times New Roman" w:hAnsi="Times New Roman" w:cs="Times New Roman"/>
            <w:sz w:val="24"/>
            <w:szCs w:val="24"/>
          </w:rPr>
          <w:t>/</w:t>
        </w:r>
        <w:proofErr w:type="spellStart"/>
        <w:r w:rsidRPr="00D81859">
          <w:rPr>
            <w:rFonts w:ascii="Times New Roman" w:eastAsia="Times New Roman" w:hAnsi="Times New Roman" w:cs="Times New Roman"/>
            <w:sz w:val="24"/>
            <w:szCs w:val="24"/>
          </w:rPr>
          <w:t>lightdm.conf</w:t>
        </w:r>
        <w:proofErr w:type="spellEnd"/>
        <w:r w:rsidRPr="00D81859">
          <w:rPr>
            <w:rFonts w:ascii="Times New Roman" w:eastAsia="Times New Roman" w:hAnsi="Times New Roman" w:cs="Times New Roman"/>
            <w:sz w:val="24"/>
            <w:szCs w:val="24"/>
          </w:rPr>
          <w:t>’</w:t>
        </w:r>
      </w:ins>
    </w:p>
    <w:p w:rsidR="00D81859" w:rsidRPr="00D81859" w:rsidRDefault="00D81859" w:rsidP="00D81859">
      <w:pPr>
        <w:spacing w:before="100" w:beforeAutospacing="1" w:after="100" w:afterAutospacing="1" w:line="240" w:lineRule="auto"/>
        <w:rPr>
          <w:ins w:id="266" w:author="Unknown"/>
          <w:rFonts w:ascii="Times New Roman" w:eastAsia="Times New Roman" w:hAnsi="Times New Roman" w:cs="Times New Roman"/>
          <w:sz w:val="24"/>
          <w:szCs w:val="24"/>
        </w:rPr>
      </w:pPr>
      <w:ins w:id="267" w:author="Unknown">
        <w:r w:rsidRPr="00D81859">
          <w:rPr>
            <w:rFonts w:ascii="Times New Roman" w:eastAsia="Times New Roman" w:hAnsi="Times New Roman" w:cs="Times New Roman"/>
            <w:b/>
            <w:bCs/>
            <w:sz w:val="24"/>
            <w:szCs w:val="24"/>
          </w:rPr>
          <w:t xml:space="preserve">61) How you can run </w:t>
        </w:r>
        <w:proofErr w:type="gramStart"/>
        <w:r w:rsidRPr="00D81859">
          <w:rPr>
            <w:rFonts w:ascii="Times New Roman" w:eastAsia="Times New Roman" w:hAnsi="Times New Roman" w:cs="Times New Roman"/>
            <w:b/>
            <w:bCs/>
            <w:sz w:val="24"/>
            <w:szCs w:val="24"/>
          </w:rPr>
          <w:t>an</w:t>
        </w:r>
        <w:proofErr w:type="gramEnd"/>
        <w:r w:rsidRPr="00D81859">
          <w:rPr>
            <w:rFonts w:ascii="Times New Roman" w:eastAsia="Times New Roman" w:hAnsi="Times New Roman" w:cs="Times New Roman"/>
            <w:b/>
            <w:bCs/>
            <w:sz w:val="24"/>
            <w:szCs w:val="24"/>
          </w:rPr>
          <w:t xml:space="preserve"> Linux program in the background simultaneously when you start your Linux Server?</w:t>
        </w:r>
      </w:ins>
    </w:p>
    <w:p w:rsidR="00D81859" w:rsidRPr="00D81859" w:rsidRDefault="00D81859" w:rsidP="00D81859">
      <w:pPr>
        <w:spacing w:before="100" w:beforeAutospacing="1" w:after="100" w:afterAutospacing="1" w:line="240" w:lineRule="auto"/>
        <w:rPr>
          <w:ins w:id="268" w:author="Unknown"/>
          <w:rFonts w:ascii="Times New Roman" w:eastAsia="Times New Roman" w:hAnsi="Times New Roman" w:cs="Times New Roman"/>
          <w:sz w:val="24"/>
          <w:szCs w:val="24"/>
        </w:rPr>
      </w:pPr>
      <w:proofErr w:type="gramStart"/>
      <w:ins w:id="269" w:author="Unknown">
        <w:r w:rsidRPr="00D81859">
          <w:rPr>
            <w:rFonts w:ascii="Times New Roman" w:eastAsia="Times New Roman" w:hAnsi="Times New Roman" w:cs="Times New Roman"/>
            <w:sz w:val="24"/>
            <w:szCs w:val="24"/>
          </w:rPr>
          <w:t xml:space="preserve">By using </w:t>
        </w:r>
        <w:proofErr w:type="spellStart"/>
        <w:r w:rsidRPr="00D81859">
          <w:rPr>
            <w:rFonts w:ascii="Times New Roman" w:eastAsia="Times New Roman" w:hAnsi="Times New Roman" w:cs="Times New Roman"/>
            <w:b/>
            <w:bCs/>
            <w:sz w:val="24"/>
            <w:szCs w:val="24"/>
          </w:rPr>
          <w:t>nohup</w:t>
        </w:r>
        <w:proofErr w:type="spellEnd"/>
        <w:r w:rsidRPr="00D81859">
          <w:rPr>
            <w:rFonts w:ascii="Times New Roman" w:eastAsia="Times New Roman" w:hAnsi="Times New Roman" w:cs="Times New Roman"/>
            <w:b/>
            <w:bCs/>
            <w:sz w:val="24"/>
            <w:szCs w:val="24"/>
          </w:rPr>
          <w:t>.</w:t>
        </w:r>
        <w:proofErr w:type="gramEnd"/>
        <w:r w:rsidRPr="00D81859">
          <w:rPr>
            <w:rFonts w:ascii="Times New Roman" w:eastAsia="Times New Roman" w:hAnsi="Times New Roman" w:cs="Times New Roman"/>
            <w:b/>
            <w:bCs/>
            <w:sz w:val="24"/>
            <w:szCs w:val="24"/>
          </w:rPr>
          <w:t xml:space="preserve">  </w:t>
        </w:r>
        <w:r w:rsidRPr="00D81859">
          <w:rPr>
            <w:rFonts w:ascii="Times New Roman" w:eastAsia="Times New Roman" w:hAnsi="Times New Roman" w:cs="Times New Roman"/>
            <w:sz w:val="24"/>
            <w:szCs w:val="24"/>
          </w:rPr>
          <w:t xml:space="preserve">It will stop the process receiving the </w:t>
        </w:r>
        <w:r w:rsidRPr="00D81859">
          <w:rPr>
            <w:rFonts w:ascii="Times New Roman" w:eastAsia="Times New Roman" w:hAnsi="Times New Roman" w:cs="Times New Roman"/>
            <w:b/>
            <w:bCs/>
            <w:sz w:val="24"/>
            <w:szCs w:val="24"/>
          </w:rPr>
          <w:t>NOHUP</w:t>
        </w:r>
        <w:r w:rsidRPr="00D81859">
          <w:rPr>
            <w:rFonts w:ascii="Times New Roman" w:eastAsia="Times New Roman" w:hAnsi="Times New Roman" w:cs="Times New Roman"/>
            <w:sz w:val="24"/>
            <w:szCs w:val="24"/>
          </w:rPr>
          <w:t xml:space="preserve"> signal and thus terminating it you log out of the program which was invoked with.  </w:t>
        </w:r>
        <w:proofErr w:type="gramStart"/>
        <w:r w:rsidRPr="00D81859">
          <w:rPr>
            <w:rFonts w:ascii="Times New Roman" w:eastAsia="Times New Roman" w:hAnsi="Times New Roman" w:cs="Times New Roman"/>
            <w:b/>
            <w:bCs/>
            <w:sz w:val="24"/>
            <w:szCs w:val="24"/>
          </w:rPr>
          <w:t>&amp;</w:t>
        </w:r>
        <w:r w:rsidRPr="00D81859">
          <w:rPr>
            <w:rFonts w:ascii="Times New Roman" w:eastAsia="Times New Roman" w:hAnsi="Times New Roman" w:cs="Times New Roman"/>
            <w:sz w:val="24"/>
            <w:szCs w:val="24"/>
          </w:rPr>
          <w:t xml:space="preserve"> runs the process in the background.</w:t>
        </w:r>
        <w:proofErr w:type="gramEnd"/>
      </w:ins>
    </w:p>
    <w:p w:rsidR="00D81859" w:rsidRPr="00D81859" w:rsidRDefault="00D81859" w:rsidP="00D81859">
      <w:pPr>
        <w:spacing w:before="100" w:beforeAutospacing="1" w:after="100" w:afterAutospacing="1" w:line="240" w:lineRule="auto"/>
        <w:rPr>
          <w:ins w:id="270" w:author="Unknown"/>
          <w:rFonts w:ascii="Times New Roman" w:eastAsia="Times New Roman" w:hAnsi="Times New Roman" w:cs="Times New Roman"/>
          <w:sz w:val="24"/>
          <w:szCs w:val="24"/>
        </w:rPr>
      </w:pPr>
      <w:ins w:id="271" w:author="Unknown">
        <w:r w:rsidRPr="00D81859">
          <w:rPr>
            <w:rFonts w:ascii="Times New Roman" w:eastAsia="Times New Roman" w:hAnsi="Times New Roman" w:cs="Times New Roman"/>
            <w:b/>
            <w:bCs/>
            <w:sz w:val="24"/>
            <w:szCs w:val="24"/>
          </w:rPr>
          <w:t>62) Explain how to uninstall the libraries in Linux?</w:t>
        </w:r>
      </w:ins>
    </w:p>
    <w:p w:rsidR="00D81859" w:rsidRPr="00D81859" w:rsidRDefault="00D81859" w:rsidP="00D81859">
      <w:pPr>
        <w:spacing w:before="100" w:beforeAutospacing="1" w:after="100" w:afterAutospacing="1" w:line="240" w:lineRule="auto"/>
        <w:rPr>
          <w:ins w:id="272" w:author="Unknown"/>
          <w:rFonts w:ascii="Times New Roman" w:eastAsia="Times New Roman" w:hAnsi="Times New Roman" w:cs="Times New Roman"/>
          <w:sz w:val="24"/>
          <w:szCs w:val="24"/>
        </w:rPr>
      </w:pPr>
      <w:ins w:id="273" w:author="Unknown">
        <w:r w:rsidRPr="00D81859">
          <w:rPr>
            <w:rFonts w:ascii="Times New Roman" w:eastAsia="Times New Roman" w:hAnsi="Times New Roman" w:cs="Times New Roman"/>
            <w:sz w:val="24"/>
            <w:szCs w:val="24"/>
          </w:rPr>
          <w:t xml:space="preserve">To uninstall the libraries in Linux, you can use </w:t>
        </w:r>
        <w:proofErr w:type="gramStart"/>
        <w:r w:rsidRPr="00D81859">
          <w:rPr>
            <w:rFonts w:ascii="Times New Roman" w:eastAsia="Times New Roman" w:hAnsi="Times New Roman" w:cs="Times New Roman"/>
            <w:sz w:val="24"/>
            <w:szCs w:val="24"/>
          </w:rPr>
          <w:t>command  </w:t>
        </w:r>
        <w:proofErr w:type="spellStart"/>
        <w:r w:rsidRPr="00D81859">
          <w:rPr>
            <w:rFonts w:ascii="Times New Roman" w:eastAsia="Times New Roman" w:hAnsi="Times New Roman" w:cs="Times New Roman"/>
            <w:sz w:val="24"/>
            <w:szCs w:val="24"/>
          </w:rPr>
          <w:t>sudo</w:t>
        </w:r>
        <w:proofErr w:type="spellEnd"/>
        <w:proofErr w:type="gramEnd"/>
        <w:r w:rsidRPr="00D81859">
          <w:rPr>
            <w:rFonts w:ascii="Times New Roman" w:eastAsia="Times New Roman" w:hAnsi="Times New Roman" w:cs="Times New Roman"/>
            <w:sz w:val="24"/>
            <w:szCs w:val="24"/>
          </w:rPr>
          <w:t xml:space="preserve"> apt – get remove </w:t>
        </w:r>
        <w:proofErr w:type="spellStart"/>
        <w:r w:rsidRPr="00D81859">
          <w:rPr>
            <w:rFonts w:ascii="Times New Roman" w:eastAsia="Times New Roman" w:hAnsi="Times New Roman" w:cs="Times New Roman"/>
            <w:sz w:val="24"/>
            <w:szCs w:val="24"/>
          </w:rPr>
          <w:t>library_name</w:t>
        </w:r>
        <w:proofErr w:type="spellEnd"/>
      </w:ins>
    </w:p>
    <w:p w:rsidR="00D15332" w:rsidRDefault="00D15332"/>
    <w:sectPr w:rsidR="00D15332" w:rsidSect="00D153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D81859"/>
    <w:rsid w:val="00215FAD"/>
    <w:rsid w:val="00381CD3"/>
    <w:rsid w:val="00550DD9"/>
    <w:rsid w:val="00D15332"/>
    <w:rsid w:val="00D818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332"/>
  </w:style>
  <w:style w:type="paragraph" w:styleId="Heading1">
    <w:name w:val="heading 1"/>
    <w:basedOn w:val="Normal"/>
    <w:link w:val="Heading1Char"/>
    <w:uiPriority w:val="9"/>
    <w:qFormat/>
    <w:rsid w:val="00D818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859"/>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81859"/>
    <w:rPr>
      <w:color w:val="0000FF"/>
      <w:u w:val="single"/>
    </w:rPr>
  </w:style>
  <w:style w:type="paragraph" w:styleId="NormalWeb">
    <w:name w:val="Normal (Web)"/>
    <w:basedOn w:val="Normal"/>
    <w:uiPriority w:val="99"/>
    <w:semiHidden/>
    <w:unhideWhenUsed/>
    <w:rsid w:val="00D818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1859"/>
    <w:rPr>
      <w:b/>
      <w:bCs/>
    </w:rPr>
  </w:style>
  <w:style w:type="character" w:customStyle="1" w:styleId="crayon-r">
    <w:name w:val="crayon-r"/>
    <w:basedOn w:val="DefaultParagraphFont"/>
    <w:rsid w:val="00D81859"/>
  </w:style>
  <w:style w:type="character" w:customStyle="1" w:styleId="crayon-h">
    <w:name w:val="crayon-h"/>
    <w:basedOn w:val="DefaultParagraphFont"/>
    <w:rsid w:val="00D81859"/>
  </w:style>
  <w:style w:type="character" w:customStyle="1" w:styleId="crayon-sy">
    <w:name w:val="crayon-sy"/>
    <w:basedOn w:val="DefaultParagraphFont"/>
    <w:rsid w:val="00D81859"/>
  </w:style>
  <w:style w:type="character" w:customStyle="1" w:styleId="crayon-o">
    <w:name w:val="crayon-o"/>
    <w:basedOn w:val="DefaultParagraphFont"/>
    <w:rsid w:val="00D81859"/>
  </w:style>
  <w:style w:type="character" w:customStyle="1" w:styleId="crayon-e">
    <w:name w:val="crayon-e"/>
    <w:basedOn w:val="DefaultParagraphFont"/>
    <w:rsid w:val="00D81859"/>
  </w:style>
  <w:style w:type="character" w:styleId="Emphasis">
    <w:name w:val="Emphasis"/>
    <w:basedOn w:val="DefaultParagraphFont"/>
    <w:uiPriority w:val="20"/>
    <w:qFormat/>
    <w:rsid w:val="00D81859"/>
    <w:rPr>
      <w:i/>
      <w:iCs/>
    </w:rPr>
  </w:style>
</w:styles>
</file>

<file path=word/webSettings.xml><?xml version="1.0" encoding="utf-8"?>
<w:webSettings xmlns:r="http://schemas.openxmlformats.org/officeDocument/2006/relationships" xmlns:w="http://schemas.openxmlformats.org/wordprocessingml/2006/main">
  <w:divs>
    <w:div w:id="1168328787">
      <w:bodyDiv w:val="1"/>
      <w:marLeft w:val="0"/>
      <w:marRight w:val="0"/>
      <w:marTop w:val="0"/>
      <w:marBottom w:val="0"/>
      <w:divBdr>
        <w:top w:val="none" w:sz="0" w:space="0" w:color="auto"/>
        <w:left w:val="none" w:sz="0" w:space="0" w:color="auto"/>
        <w:bottom w:val="none" w:sz="0" w:space="0" w:color="auto"/>
        <w:right w:val="none" w:sz="0" w:space="0" w:color="auto"/>
      </w:divBdr>
      <w:divsChild>
        <w:div w:id="443888095">
          <w:marLeft w:val="0"/>
          <w:marRight w:val="0"/>
          <w:marTop w:val="0"/>
          <w:marBottom w:val="0"/>
          <w:divBdr>
            <w:top w:val="none" w:sz="0" w:space="0" w:color="auto"/>
            <w:left w:val="none" w:sz="0" w:space="0" w:color="auto"/>
            <w:bottom w:val="none" w:sz="0" w:space="0" w:color="auto"/>
            <w:right w:val="none" w:sz="0" w:space="0" w:color="auto"/>
          </w:divBdr>
          <w:divsChild>
            <w:div w:id="1660111007">
              <w:marLeft w:val="0"/>
              <w:marRight w:val="0"/>
              <w:marTop w:val="224"/>
              <w:marBottom w:val="224"/>
              <w:divBdr>
                <w:top w:val="none" w:sz="0" w:space="0" w:color="auto"/>
                <w:left w:val="none" w:sz="0" w:space="0" w:color="auto"/>
                <w:bottom w:val="none" w:sz="0" w:space="0" w:color="auto"/>
                <w:right w:val="none" w:sz="0" w:space="0" w:color="auto"/>
              </w:divBdr>
              <w:divsChild>
                <w:div w:id="591814945">
                  <w:marLeft w:val="0"/>
                  <w:marRight w:val="0"/>
                  <w:marTop w:val="0"/>
                  <w:marBottom w:val="0"/>
                  <w:divBdr>
                    <w:top w:val="none" w:sz="0" w:space="0" w:color="auto"/>
                    <w:left w:val="none" w:sz="0" w:space="0" w:color="auto"/>
                    <w:bottom w:val="none" w:sz="0" w:space="0" w:color="auto"/>
                    <w:right w:val="none" w:sz="0" w:space="0" w:color="auto"/>
                  </w:divBdr>
                </w:div>
                <w:div w:id="1511989533">
                  <w:marLeft w:val="0"/>
                  <w:marRight w:val="0"/>
                  <w:marTop w:val="0"/>
                  <w:marBottom w:val="0"/>
                  <w:divBdr>
                    <w:top w:val="none" w:sz="0" w:space="0" w:color="auto"/>
                    <w:left w:val="none" w:sz="0" w:space="0" w:color="auto"/>
                    <w:bottom w:val="none" w:sz="0" w:space="0" w:color="auto"/>
                    <w:right w:val="none" w:sz="0" w:space="0" w:color="auto"/>
                  </w:divBdr>
                  <w:divsChild>
                    <w:div w:id="890506257">
                      <w:marLeft w:val="0"/>
                      <w:marRight w:val="0"/>
                      <w:marTop w:val="0"/>
                      <w:marBottom w:val="0"/>
                      <w:divBdr>
                        <w:top w:val="none" w:sz="0" w:space="0" w:color="auto"/>
                        <w:left w:val="none" w:sz="0" w:space="0" w:color="auto"/>
                        <w:bottom w:val="none" w:sz="0" w:space="0" w:color="auto"/>
                        <w:right w:val="none" w:sz="0" w:space="0" w:color="auto"/>
                      </w:divBdr>
                      <w:divsChild>
                        <w:div w:id="1140073192">
                          <w:marLeft w:val="0"/>
                          <w:marRight w:val="0"/>
                          <w:marTop w:val="0"/>
                          <w:marBottom w:val="0"/>
                          <w:divBdr>
                            <w:top w:val="none" w:sz="0" w:space="0" w:color="auto"/>
                            <w:left w:val="none" w:sz="0" w:space="0" w:color="auto"/>
                            <w:bottom w:val="none" w:sz="0" w:space="0" w:color="auto"/>
                            <w:right w:val="none" w:sz="0" w:space="0" w:color="auto"/>
                          </w:divBdr>
                        </w:div>
                      </w:divsChild>
                    </w:div>
                    <w:div w:id="596210094">
                      <w:marLeft w:val="0"/>
                      <w:marRight w:val="0"/>
                      <w:marTop w:val="0"/>
                      <w:marBottom w:val="0"/>
                      <w:divBdr>
                        <w:top w:val="none" w:sz="0" w:space="0" w:color="auto"/>
                        <w:left w:val="none" w:sz="0" w:space="0" w:color="auto"/>
                        <w:bottom w:val="none" w:sz="0" w:space="0" w:color="auto"/>
                        <w:right w:val="none" w:sz="0" w:space="0" w:color="auto"/>
                      </w:divBdr>
                      <w:divsChild>
                        <w:div w:id="181764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565961">
              <w:marLeft w:val="0"/>
              <w:marRight w:val="0"/>
              <w:marTop w:val="224"/>
              <w:marBottom w:val="224"/>
              <w:divBdr>
                <w:top w:val="none" w:sz="0" w:space="0" w:color="auto"/>
                <w:left w:val="none" w:sz="0" w:space="0" w:color="auto"/>
                <w:bottom w:val="none" w:sz="0" w:space="0" w:color="auto"/>
                <w:right w:val="none" w:sz="0" w:space="0" w:color="auto"/>
              </w:divBdr>
              <w:divsChild>
                <w:div w:id="273169243">
                  <w:marLeft w:val="0"/>
                  <w:marRight w:val="0"/>
                  <w:marTop w:val="0"/>
                  <w:marBottom w:val="0"/>
                  <w:divBdr>
                    <w:top w:val="none" w:sz="0" w:space="0" w:color="auto"/>
                    <w:left w:val="none" w:sz="0" w:space="0" w:color="auto"/>
                    <w:bottom w:val="none" w:sz="0" w:space="0" w:color="auto"/>
                    <w:right w:val="none" w:sz="0" w:space="0" w:color="auto"/>
                  </w:divBdr>
                </w:div>
                <w:div w:id="1689332247">
                  <w:marLeft w:val="0"/>
                  <w:marRight w:val="0"/>
                  <w:marTop w:val="0"/>
                  <w:marBottom w:val="0"/>
                  <w:divBdr>
                    <w:top w:val="none" w:sz="0" w:space="0" w:color="auto"/>
                    <w:left w:val="none" w:sz="0" w:space="0" w:color="auto"/>
                    <w:bottom w:val="none" w:sz="0" w:space="0" w:color="auto"/>
                    <w:right w:val="none" w:sz="0" w:space="0" w:color="auto"/>
                  </w:divBdr>
                  <w:divsChild>
                    <w:div w:id="77794452">
                      <w:marLeft w:val="0"/>
                      <w:marRight w:val="0"/>
                      <w:marTop w:val="0"/>
                      <w:marBottom w:val="0"/>
                      <w:divBdr>
                        <w:top w:val="none" w:sz="0" w:space="0" w:color="auto"/>
                        <w:left w:val="none" w:sz="0" w:space="0" w:color="auto"/>
                        <w:bottom w:val="none" w:sz="0" w:space="0" w:color="auto"/>
                        <w:right w:val="none" w:sz="0" w:space="0" w:color="auto"/>
                      </w:divBdr>
                      <w:divsChild>
                        <w:div w:id="483551910">
                          <w:marLeft w:val="0"/>
                          <w:marRight w:val="0"/>
                          <w:marTop w:val="0"/>
                          <w:marBottom w:val="0"/>
                          <w:divBdr>
                            <w:top w:val="none" w:sz="0" w:space="0" w:color="auto"/>
                            <w:left w:val="none" w:sz="0" w:space="0" w:color="auto"/>
                            <w:bottom w:val="none" w:sz="0" w:space="0" w:color="auto"/>
                            <w:right w:val="none" w:sz="0" w:space="0" w:color="auto"/>
                          </w:divBdr>
                        </w:div>
                      </w:divsChild>
                    </w:div>
                    <w:div w:id="1314406754">
                      <w:marLeft w:val="0"/>
                      <w:marRight w:val="0"/>
                      <w:marTop w:val="0"/>
                      <w:marBottom w:val="0"/>
                      <w:divBdr>
                        <w:top w:val="none" w:sz="0" w:space="0" w:color="auto"/>
                        <w:left w:val="none" w:sz="0" w:space="0" w:color="auto"/>
                        <w:bottom w:val="none" w:sz="0" w:space="0" w:color="auto"/>
                        <w:right w:val="none" w:sz="0" w:space="0" w:color="auto"/>
                      </w:divBdr>
                      <w:divsChild>
                        <w:div w:id="29506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539821">
              <w:marLeft w:val="0"/>
              <w:marRight w:val="0"/>
              <w:marTop w:val="224"/>
              <w:marBottom w:val="224"/>
              <w:divBdr>
                <w:top w:val="none" w:sz="0" w:space="0" w:color="auto"/>
                <w:left w:val="none" w:sz="0" w:space="0" w:color="auto"/>
                <w:bottom w:val="none" w:sz="0" w:space="0" w:color="auto"/>
                <w:right w:val="none" w:sz="0" w:space="0" w:color="auto"/>
              </w:divBdr>
              <w:divsChild>
                <w:div w:id="2068990698">
                  <w:marLeft w:val="0"/>
                  <w:marRight w:val="0"/>
                  <w:marTop w:val="0"/>
                  <w:marBottom w:val="0"/>
                  <w:divBdr>
                    <w:top w:val="none" w:sz="0" w:space="0" w:color="auto"/>
                    <w:left w:val="none" w:sz="0" w:space="0" w:color="auto"/>
                    <w:bottom w:val="none" w:sz="0" w:space="0" w:color="auto"/>
                    <w:right w:val="none" w:sz="0" w:space="0" w:color="auto"/>
                  </w:divBdr>
                </w:div>
                <w:div w:id="2008360117">
                  <w:marLeft w:val="0"/>
                  <w:marRight w:val="0"/>
                  <w:marTop w:val="0"/>
                  <w:marBottom w:val="0"/>
                  <w:divBdr>
                    <w:top w:val="none" w:sz="0" w:space="0" w:color="auto"/>
                    <w:left w:val="none" w:sz="0" w:space="0" w:color="auto"/>
                    <w:bottom w:val="none" w:sz="0" w:space="0" w:color="auto"/>
                    <w:right w:val="none" w:sz="0" w:space="0" w:color="auto"/>
                  </w:divBdr>
                  <w:divsChild>
                    <w:div w:id="1506281437">
                      <w:marLeft w:val="0"/>
                      <w:marRight w:val="0"/>
                      <w:marTop w:val="0"/>
                      <w:marBottom w:val="0"/>
                      <w:divBdr>
                        <w:top w:val="none" w:sz="0" w:space="0" w:color="auto"/>
                        <w:left w:val="none" w:sz="0" w:space="0" w:color="auto"/>
                        <w:bottom w:val="none" w:sz="0" w:space="0" w:color="auto"/>
                        <w:right w:val="none" w:sz="0" w:space="0" w:color="auto"/>
                      </w:divBdr>
                      <w:divsChild>
                        <w:div w:id="128136101">
                          <w:marLeft w:val="0"/>
                          <w:marRight w:val="0"/>
                          <w:marTop w:val="0"/>
                          <w:marBottom w:val="0"/>
                          <w:divBdr>
                            <w:top w:val="none" w:sz="0" w:space="0" w:color="auto"/>
                            <w:left w:val="none" w:sz="0" w:space="0" w:color="auto"/>
                            <w:bottom w:val="none" w:sz="0" w:space="0" w:color="auto"/>
                            <w:right w:val="none" w:sz="0" w:space="0" w:color="auto"/>
                          </w:divBdr>
                        </w:div>
                      </w:divsChild>
                    </w:div>
                    <w:div w:id="1500005177">
                      <w:marLeft w:val="0"/>
                      <w:marRight w:val="0"/>
                      <w:marTop w:val="0"/>
                      <w:marBottom w:val="0"/>
                      <w:divBdr>
                        <w:top w:val="none" w:sz="0" w:space="0" w:color="auto"/>
                        <w:left w:val="none" w:sz="0" w:space="0" w:color="auto"/>
                        <w:bottom w:val="none" w:sz="0" w:space="0" w:color="auto"/>
                        <w:right w:val="none" w:sz="0" w:space="0" w:color="auto"/>
                      </w:divBdr>
                      <w:divsChild>
                        <w:div w:id="58303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518523">
              <w:marLeft w:val="0"/>
              <w:marRight w:val="0"/>
              <w:marTop w:val="224"/>
              <w:marBottom w:val="224"/>
              <w:divBdr>
                <w:top w:val="none" w:sz="0" w:space="0" w:color="auto"/>
                <w:left w:val="none" w:sz="0" w:space="0" w:color="auto"/>
                <w:bottom w:val="none" w:sz="0" w:space="0" w:color="auto"/>
                <w:right w:val="none" w:sz="0" w:space="0" w:color="auto"/>
              </w:divBdr>
              <w:divsChild>
                <w:div w:id="371154624">
                  <w:marLeft w:val="0"/>
                  <w:marRight w:val="0"/>
                  <w:marTop w:val="0"/>
                  <w:marBottom w:val="0"/>
                  <w:divBdr>
                    <w:top w:val="none" w:sz="0" w:space="0" w:color="auto"/>
                    <w:left w:val="none" w:sz="0" w:space="0" w:color="auto"/>
                    <w:bottom w:val="none" w:sz="0" w:space="0" w:color="auto"/>
                    <w:right w:val="none" w:sz="0" w:space="0" w:color="auto"/>
                  </w:divBdr>
                </w:div>
                <w:div w:id="2045670297">
                  <w:marLeft w:val="0"/>
                  <w:marRight w:val="0"/>
                  <w:marTop w:val="0"/>
                  <w:marBottom w:val="0"/>
                  <w:divBdr>
                    <w:top w:val="none" w:sz="0" w:space="0" w:color="auto"/>
                    <w:left w:val="none" w:sz="0" w:space="0" w:color="auto"/>
                    <w:bottom w:val="none" w:sz="0" w:space="0" w:color="auto"/>
                    <w:right w:val="none" w:sz="0" w:space="0" w:color="auto"/>
                  </w:divBdr>
                  <w:divsChild>
                    <w:div w:id="481653537">
                      <w:marLeft w:val="0"/>
                      <w:marRight w:val="0"/>
                      <w:marTop w:val="0"/>
                      <w:marBottom w:val="0"/>
                      <w:divBdr>
                        <w:top w:val="none" w:sz="0" w:space="0" w:color="auto"/>
                        <w:left w:val="none" w:sz="0" w:space="0" w:color="auto"/>
                        <w:bottom w:val="none" w:sz="0" w:space="0" w:color="auto"/>
                        <w:right w:val="none" w:sz="0" w:space="0" w:color="auto"/>
                      </w:divBdr>
                      <w:divsChild>
                        <w:div w:id="259920785">
                          <w:marLeft w:val="0"/>
                          <w:marRight w:val="0"/>
                          <w:marTop w:val="0"/>
                          <w:marBottom w:val="0"/>
                          <w:divBdr>
                            <w:top w:val="none" w:sz="0" w:space="0" w:color="auto"/>
                            <w:left w:val="none" w:sz="0" w:space="0" w:color="auto"/>
                            <w:bottom w:val="none" w:sz="0" w:space="0" w:color="auto"/>
                            <w:right w:val="none" w:sz="0" w:space="0" w:color="auto"/>
                          </w:divBdr>
                        </w:div>
                      </w:divsChild>
                    </w:div>
                    <w:div w:id="88238898">
                      <w:marLeft w:val="0"/>
                      <w:marRight w:val="0"/>
                      <w:marTop w:val="0"/>
                      <w:marBottom w:val="0"/>
                      <w:divBdr>
                        <w:top w:val="none" w:sz="0" w:space="0" w:color="auto"/>
                        <w:left w:val="none" w:sz="0" w:space="0" w:color="auto"/>
                        <w:bottom w:val="none" w:sz="0" w:space="0" w:color="auto"/>
                        <w:right w:val="none" w:sz="0" w:space="0" w:color="auto"/>
                      </w:divBdr>
                      <w:divsChild>
                        <w:div w:id="159778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ntrol" Target="activeX/activeX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4.xml"/><Relationship Id="rId5" Type="http://schemas.openxmlformats.org/officeDocument/2006/relationships/control" Target="activeX/activeX1.xml"/><Relationship Id="rId10" Type="http://schemas.openxmlformats.org/officeDocument/2006/relationships/image" Target="media/image4.wmf"/><Relationship Id="rId4" Type="http://schemas.openxmlformats.org/officeDocument/2006/relationships/image" Target="media/image1.wmf"/><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2685</Words>
  <Characters>15309</Characters>
  <Application>Microsoft Office Word</Application>
  <DocSecurity>0</DocSecurity>
  <Lines>127</Lines>
  <Paragraphs>35</Paragraphs>
  <ScaleCrop>false</ScaleCrop>
  <Company/>
  <LinksUpToDate>false</LinksUpToDate>
  <CharactersWithSpaces>17959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Unix1</dc:creator>
  <cp:lastModifiedBy>Unix1</cp:lastModifiedBy>
  <cp:revision>1</cp:revision>
  <cp:lastPrinted>2017-03-16T01:41:00Z</cp:lastPrinted>
  <dcterms:created xsi:type="dcterms:W3CDTF">2017-03-16T01:40:00Z</dcterms:created>
  <dcterms:modified xsi:type="dcterms:W3CDTF">2017-03-16T01:46:00Z</dcterms:modified>
</cp:coreProperties>
</file>